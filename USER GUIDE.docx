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tmp" ContentType="image/p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A96482" w14:textId="07B3596C" w:rsidR="005A44F3" w:rsidRDefault="00B11602" w:rsidP="00505367">
      <w:pPr>
        <w:pStyle w:val="Title"/>
        <w:outlineLvl w:val="9"/>
        <w:rPr>
          <w:sz w:val="96"/>
          <w:szCs w:val="96"/>
        </w:rPr>
      </w:pPr>
      <w:r>
        <w:rPr>
          <w:sz w:val="96"/>
          <w:szCs w:val="96"/>
        </w:rPr>
        <w:fldChar w:fldCharType="begin"/>
      </w:r>
      <w:r>
        <w:rPr>
          <w:sz w:val="96"/>
          <w:szCs w:val="96"/>
        </w:rPr>
        <w:instrText xml:space="preserve"> MACROBUTTON MTEditEquationSection2 </w:instrText>
      </w:r>
      <w:r w:rsidRPr="00B11602">
        <w:rPr>
          <w:rStyle w:val="MTEquationSection"/>
        </w:rPr>
        <w:instrText>Equation Chapter 1 Section 1</w:instrText>
      </w:r>
      <w:r>
        <w:rPr>
          <w:sz w:val="96"/>
          <w:szCs w:val="96"/>
        </w:rPr>
        <w:fldChar w:fldCharType="begin"/>
      </w:r>
      <w:r>
        <w:rPr>
          <w:sz w:val="96"/>
          <w:szCs w:val="96"/>
        </w:rPr>
        <w:instrText xml:space="preserve"> SEQ MTEqn \r \h \* MERGEFORMAT </w:instrText>
      </w:r>
      <w:r>
        <w:rPr>
          <w:sz w:val="96"/>
          <w:szCs w:val="96"/>
        </w:rPr>
        <w:fldChar w:fldCharType="end"/>
      </w:r>
      <w:r>
        <w:rPr>
          <w:sz w:val="96"/>
          <w:szCs w:val="96"/>
        </w:rPr>
        <w:fldChar w:fldCharType="begin"/>
      </w:r>
      <w:r>
        <w:rPr>
          <w:sz w:val="96"/>
          <w:szCs w:val="96"/>
        </w:rPr>
        <w:instrText xml:space="preserve"> SEQ MTSec \r 1 \h \* MERGEFORMAT </w:instrText>
      </w:r>
      <w:r>
        <w:rPr>
          <w:sz w:val="96"/>
          <w:szCs w:val="96"/>
        </w:rPr>
        <w:fldChar w:fldCharType="end"/>
      </w:r>
      <w:r>
        <w:rPr>
          <w:sz w:val="96"/>
          <w:szCs w:val="96"/>
        </w:rPr>
        <w:fldChar w:fldCharType="begin"/>
      </w:r>
      <w:r>
        <w:rPr>
          <w:sz w:val="96"/>
          <w:szCs w:val="96"/>
        </w:rPr>
        <w:instrText xml:space="preserve"> SEQ MTChap \r 1 \h \* MERGEFORMAT </w:instrText>
      </w:r>
      <w:r>
        <w:rPr>
          <w:sz w:val="96"/>
          <w:szCs w:val="96"/>
        </w:rPr>
        <w:fldChar w:fldCharType="end"/>
      </w:r>
      <w:r>
        <w:rPr>
          <w:sz w:val="96"/>
          <w:szCs w:val="96"/>
        </w:rPr>
        <w:fldChar w:fldCharType="end"/>
      </w:r>
    </w:p>
    <w:p w14:paraId="1881B941" w14:textId="77777777" w:rsidR="00A16CE5" w:rsidRPr="005A44F3" w:rsidRDefault="00A16CE5" w:rsidP="00505367">
      <w:pPr>
        <w:pStyle w:val="Title"/>
        <w:outlineLvl w:val="9"/>
        <w:rPr>
          <w:sz w:val="96"/>
          <w:szCs w:val="96"/>
        </w:rPr>
      </w:pPr>
      <w:bookmarkStart w:id="0" w:name="_Toc244687403"/>
      <w:bookmarkStart w:id="1" w:name="_Toc262208170"/>
      <w:bookmarkStart w:id="2" w:name="_Toc264540025"/>
      <w:bookmarkStart w:id="3" w:name="_Toc295376217"/>
      <w:bookmarkStart w:id="4" w:name="_Toc295920759"/>
      <w:bookmarkStart w:id="5" w:name="_Toc295921675"/>
      <w:bookmarkStart w:id="6" w:name="_Toc295922045"/>
      <w:bookmarkStart w:id="7" w:name="_Toc299105982"/>
      <w:bookmarkStart w:id="8" w:name="_Toc303330064"/>
      <w:bookmarkStart w:id="9" w:name="_Toc310344418"/>
      <w:r w:rsidRPr="005A44F3">
        <w:rPr>
          <w:sz w:val="96"/>
          <w:szCs w:val="96"/>
        </w:rPr>
        <w:t>USER GUIDE</w:t>
      </w:r>
      <w:bookmarkEnd w:id="0"/>
      <w:bookmarkEnd w:id="1"/>
      <w:bookmarkEnd w:id="2"/>
      <w:bookmarkEnd w:id="3"/>
      <w:bookmarkEnd w:id="4"/>
      <w:bookmarkEnd w:id="5"/>
      <w:bookmarkEnd w:id="6"/>
      <w:bookmarkEnd w:id="7"/>
      <w:bookmarkEnd w:id="8"/>
      <w:bookmarkEnd w:id="9"/>
    </w:p>
    <w:bookmarkStart w:id="10" w:name="_Toc239746844"/>
    <w:bookmarkStart w:id="11" w:name="_Toc244687404"/>
    <w:bookmarkStart w:id="12" w:name="_Toc262136396"/>
    <w:bookmarkStart w:id="13" w:name="_Toc262208171"/>
    <w:p w14:paraId="43ACA6EA" w14:textId="77777777" w:rsidR="00A16CE5" w:rsidRPr="005A44F3" w:rsidRDefault="00696159" w:rsidP="00505367">
      <w:pPr>
        <w:pStyle w:val="Title"/>
        <w:outlineLvl w:val="9"/>
        <w:rPr>
          <w:sz w:val="96"/>
          <w:szCs w:val="96"/>
        </w:rPr>
      </w:pPr>
      <w:r>
        <w:rPr>
          <w:noProof/>
          <w:sz w:val="96"/>
          <w:szCs w:val="96"/>
          <w:lang w:val="en-NZ" w:eastAsia="en-NZ"/>
        </w:rPr>
        <mc:AlternateContent>
          <mc:Choice Requires="wps">
            <w:drawing>
              <wp:anchor distT="0" distB="0" distL="114300" distR="114300" simplePos="0" relativeHeight="251642368" behindDoc="1" locked="0" layoutInCell="1" allowOverlap="1" wp14:anchorId="081F92E8" wp14:editId="1537427C">
                <wp:simplePos x="0" y="0"/>
                <wp:positionH relativeFrom="column">
                  <wp:posOffset>-74295</wp:posOffset>
                </wp:positionH>
                <wp:positionV relativeFrom="paragraph">
                  <wp:posOffset>648970</wp:posOffset>
                </wp:positionV>
                <wp:extent cx="5591175" cy="1314450"/>
                <wp:effectExtent l="0" t="3175" r="0" b="0"/>
                <wp:wrapNone/>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1175" cy="1314450"/>
                        </a:xfrm>
                        <a:prstGeom prst="rect">
                          <a:avLst/>
                        </a:prstGeom>
                        <a:solidFill>
                          <a:srgbClr val="FF00FF"/>
                        </a:solidFill>
                        <a:ln>
                          <a:noFill/>
                        </a:ln>
                        <a:extLst>
                          <a:ext uri="{91240B29-F687-4F45-9708-019B960494DF}">
                            <a14:hiddenLine xmlns:a14="http://schemas.microsoft.com/office/drawing/2010/main" w="9525">
                              <a:solidFill>
                                <a:srgbClr val="FF00FF"/>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73AFE4" id="Rectangle 2" o:spid="_x0000_s1026" style="position:absolute;margin-left:-5.85pt;margin-top:51.1pt;width:440.25pt;height:103.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" fillcolor="fuchsia" stroked="f" strokecolor="fuchsia"/>
            </w:pict>
          </mc:Fallback>
        </mc:AlternateContent>
      </w:r>
      <w:bookmarkEnd w:id="10"/>
      <w:bookmarkEnd w:id="11"/>
      <w:bookmarkEnd w:id="12"/>
      <w:bookmarkEnd w:id="13"/>
    </w:p>
    <w:p w14:paraId="518C309B" w14:textId="53176254" w:rsidR="00A16CE5" w:rsidRPr="00696159" w:rsidRDefault="00CF3A80" w:rsidP="00505367">
      <w:pPr>
        <w:pStyle w:val="Title"/>
        <w:outlineLvl w:val="9"/>
        <w:rPr>
          <w:outline/>
          <w:color w:val="FFFFFF" w:themeColor="background1"/>
          <w:sz w:val="96"/>
          <w:szCs w:val="9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pPr>
      <w:bookmarkStart w:id="14" w:name="_Toc244687405"/>
      <w:bookmarkStart w:id="15" w:name="_Toc262136397"/>
      <w:bookmarkStart w:id="16" w:name="_Toc262208172"/>
      <w:bookmarkStart w:id="17" w:name="_Toc264540026"/>
      <w:bookmarkStart w:id="18" w:name="_Toc295376218"/>
      <w:bookmarkStart w:id="19" w:name="_Toc295920760"/>
      <w:bookmarkStart w:id="20" w:name="_Toc295921676"/>
      <w:bookmarkStart w:id="21" w:name="_Toc295922046"/>
      <w:bookmarkStart w:id="22" w:name="_Toc299105983"/>
      <w:bookmarkStart w:id="23" w:name="_Toc303330065"/>
      <w:bookmarkStart w:id="24" w:name="_Toc310344419"/>
      <w:r>
        <w:rPr>
          <w:outline/>
          <w:color w:val="FFFFFF" w:themeColor="background1"/>
          <w:sz w:val="96"/>
          <w:szCs w:val="9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t>SSKernel</w:t>
      </w:r>
      <w:r w:rsidR="00A16CE5" w:rsidRPr="00696159">
        <w:rPr>
          <w:outline/>
          <w:color w:val="FFFFFF" w:themeColor="background1"/>
          <w:sz w:val="96"/>
          <w:szCs w:val="9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t xml:space="preserve"> V 1.</w:t>
      </w:r>
      <w:bookmarkEnd w:id="14"/>
      <w:bookmarkEnd w:id="15"/>
      <w:bookmarkEnd w:id="16"/>
      <w:bookmarkEnd w:id="17"/>
      <w:bookmarkEnd w:id="18"/>
      <w:bookmarkEnd w:id="19"/>
      <w:bookmarkEnd w:id="20"/>
      <w:bookmarkEnd w:id="21"/>
      <w:bookmarkEnd w:id="22"/>
      <w:bookmarkEnd w:id="23"/>
      <w:bookmarkEnd w:id="24"/>
      <w:r w:rsidR="007E3F4F">
        <w:rPr>
          <w:outline/>
          <w:color w:val="FFFFFF" w:themeColor="background1"/>
          <w:sz w:val="96"/>
          <w:szCs w:val="9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t>0</w:t>
      </w:r>
    </w:p>
    <w:p w14:paraId="0A317CBC" w14:textId="77777777" w:rsidR="00A16CE5" w:rsidRPr="005A44F3" w:rsidRDefault="00A16CE5" w:rsidP="00505367">
      <w:pPr>
        <w:pStyle w:val="Title"/>
        <w:outlineLvl w:val="9"/>
        <w:rPr>
          <w:sz w:val="96"/>
          <w:szCs w:val="96"/>
        </w:rPr>
      </w:pPr>
    </w:p>
    <w:p w14:paraId="278AE448" w14:textId="07A58414" w:rsidR="00A16CE5" w:rsidRPr="005A44F3" w:rsidRDefault="00C50F35" w:rsidP="00505367">
      <w:pPr>
        <w:pStyle w:val="Title"/>
        <w:outlineLvl w:val="9"/>
        <w:rPr>
          <w:sz w:val="96"/>
          <w:szCs w:val="96"/>
        </w:rPr>
      </w:pPr>
      <w:r>
        <w:rPr>
          <w:sz w:val="96"/>
          <w:szCs w:val="96"/>
        </w:rPr>
        <w:t>January</w:t>
      </w:r>
      <w:r w:rsidR="00CF3A80">
        <w:rPr>
          <w:sz w:val="96"/>
          <w:szCs w:val="96"/>
        </w:rPr>
        <w:t xml:space="preserve"> 202</w:t>
      </w:r>
      <w:r>
        <w:rPr>
          <w:sz w:val="96"/>
          <w:szCs w:val="96"/>
        </w:rPr>
        <w:t>2</w:t>
      </w:r>
    </w:p>
    <w:p w14:paraId="16646989" w14:textId="77777777" w:rsidR="00A16CE5" w:rsidRDefault="00A16CE5" w:rsidP="00505367">
      <w:pPr>
        <w:autoSpaceDE w:val="0"/>
        <w:autoSpaceDN w:val="0"/>
        <w:adjustRightInd w:val="0"/>
        <w:jc w:val="center"/>
        <w:rPr>
          <w:sz w:val="96"/>
          <w:szCs w:val="96"/>
        </w:rPr>
      </w:pPr>
    </w:p>
    <w:p w14:paraId="25317C45" w14:textId="77777777" w:rsidR="00A16CE5" w:rsidRPr="005A652F" w:rsidRDefault="00A16CE5" w:rsidP="00505367">
      <w:pPr>
        <w:pStyle w:val="BodyText"/>
        <w:jc w:val="center"/>
        <w:rPr>
          <w:rStyle w:val="Emphasis"/>
          <w:sz w:val="32"/>
          <w:szCs w:val="32"/>
        </w:rPr>
      </w:pPr>
      <w:r w:rsidRPr="005A652F">
        <w:rPr>
          <w:rStyle w:val="Emphasis"/>
          <w:sz w:val="32"/>
          <w:szCs w:val="32"/>
        </w:rPr>
        <w:t>Copyright: Wynand Verwoerd</w:t>
      </w:r>
    </w:p>
    <w:p w14:paraId="76793230" w14:textId="77777777" w:rsidR="00A16CE5" w:rsidRDefault="00A16CE5" w:rsidP="00505367"/>
    <w:p w14:paraId="22875473" w14:textId="77777777" w:rsidR="00A16CE5" w:rsidRDefault="00A16CE5" w:rsidP="00505367"/>
    <w:p w14:paraId="3CBF80BE" w14:textId="77777777" w:rsidR="00A16CE5" w:rsidRDefault="00A16CE5" w:rsidP="00505367"/>
    <w:p w14:paraId="19BABF02" w14:textId="77777777" w:rsidR="00A16CE5" w:rsidRDefault="00A16CE5" w:rsidP="00505367">
      <w:pPr>
        <w:ind w:left="2160"/>
      </w:pPr>
      <w:r>
        <w:t>Centre for Advanced Computational Solutions</w:t>
      </w:r>
    </w:p>
    <w:p w14:paraId="2C3E7C3B" w14:textId="77777777" w:rsidR="00A16CE5" w:rsidRDefault="00A16CE5" w:rsidP="00505367">
      <w:pPr>
        <w:ind w:left="2160"/>
      </w:pPr>
      <w:r>
        <w:t>Dept WF &amp; Molecular Bioscience</w:t>
      </w:r>
    </w:p>
    <w:p w14:paraId="7430A85D" w14:textId="77777777" w:rsidR="00A16CE5" w:rsidRDefault="00A16CE5" w:rsidP="00505367">
      <w:pPr>
        <w:ind w:left="2160"/>
      </w:pPr>
      <w:r>
        <w:t>Faculty of Agriculture &amp; Life Sciences</w:t>
      </w:r>
    </w:p>
    <w:p w14:paraId="09B7FC30" w14:textId="77777777" w:rsidR="00A16CE5" w:rsidRDefault="00A16CE5" w:rsidP="00505367">
      <w:pPr>
        <w:ind w:left="2160"/>
      </w:pPr>
      <w:smartTag w:uri="urn:schemas-microsoft-com:office:smarttags" w:element="place">
        <w:smartTag w:uri="urn:schemas-microsoft-com:office:smarttags" w:element="PlaceName">
          <w:r>
            <w:t>Lincoln</w:t>
          </w:r>
        </w:smartTag>
        <w:r>
          <w:t xml:space="preserve"> </w:t>
        </w:r>
        <w:smartTag w:uri="urn:schemas-microsoft-com:office:smarttags" w:element="PlaceType">
          <w:r>
            <w:t>University</w:t>
          </w:r>
        </w:smartTag>
      </w:smartTag>
    </w:p>
    <w:p w14:paraId="72526F69" w14:textId="77777777" w:rsidR="00A16CE5" w:rsidRDefault="00A16CE5" w:rsidP="00505367">
      <w:pPr>
        <w:ind w:left="2160"/>
      </w:pPr>
      <w:smartTag w:uri="urn:schemas-microsoft-com:office:smarttags" w:element="Street">
        <w:smartTag w:uri="urn:schemas-microsoft-com:office:smarttags" w:element="address">
          <w:r>
            <w:t>Ellesmere Junction Road</w:t>
          </w:r>
        </w:smartTag>
      </w:smartTag>
    </w:p>
    <w:p w14:paraId="5F891544" w14:textId="77777777" w:rsidR="00A16CE5" w:rsidRDefault="00A16CE5" w:rsidP="00505367">
      <w:pPr>
        <w:ind w:left="2160"/>
      </w:pPr>
      <w:smartTag w:uri="urn:schemas-microsoft-com:office:smarttags" w:element="City">
        <w:smartTag w:uri="urn:schemas-microsoft-com:office:smarttags" w:element="place">
          <w:r>
            <w:t>CHRISTCHURCH</w:t>
          </w:r>
        </w:smartTag>
      </w:smartTag>
      <w:r>
        <w:t xml:space="preserve"> 7647</w:t>
      </w:r>
    </w:p>
    <w:p w14:paraId="2901B0F0" w14:textId="77777777" w:rsidR="00A16CE5" w:rsidRDefault="00A16CE5" w:rsidP="00505367">
      <w:pPr>
        <w:ind w:left="2160"/>
      </w:pPr>
      <w:smartTag w:uri="urn:schemas-microsoft-com:office:smarttags" w:element="country-region">
        <w:smartTag w:uri="urn:schemas-microsoft-com:office:smarttags" w:element="place">
          <w:r>
            <w:t>New Zealand</w:t>
          </w:r>
        </w:smartTag>
      </w:smartTag>
    </w:p>
    <w:p w14:paraId="40EDBBDB" w14:textId="77777777" w:rsidR="00A16CE5" w:rsidRDefault="00A16CE5" w:rsidP="00505367">
      <w:pPr>
        <w:ind w:left="2160"/>
      </w:pPr>
    </w:p>
    <w:p w14:paraId="7B4CA423" w14:textId="77777777" w:rsidR="00A16CE5" w:rsidRPr="00A16CE5" w:rsidRDefault="00A16CE5" w:rsidP="00505367">
      <w:pPr>
        <w:ind w:left="2160"/>
      </w:pPr>
      <w:r>
        <w:t xml:space="preserve">Email: </w:t>
      </w:r>
      <w:r w:rsidR="00C46D5D">
        <w:t>wynand</w:t>
      </w:r>
      <w:r>
        <w:t>.verwoerd@lincoln.ac.nz</w:t>
      </w:r>
    </w:p>
    <w:p w14:paraId="4641BBEA" w14:textId="77777777" w:rsidR="00CE3DFC" w:rsidRDefault="00A16CE5" w:rsidP="00332141">
      <w:pPr>
        <w:pStyle w:val="Title"/>
      </w:pPr>
      <w:r>
        <w:br w:type="page"/>
      </w:r>
    </w:p>
    <w:p w14:paraId="62D2DABF" w14:textId="77777777" w:rsidR="00517F2C" w:rsidRDefault="00517F2C">
      <w:pPr>
        <w:pStyle w:val="TOCHeading"/>
      </w:pPr>
      <w:r>
        <w:lastRenderedPageBreak/>
        <w:t>Table of Contents</w:t>
      </w:r>
    </w:p>
    <w:p w14:paraId="4E1EA9F4" w14:textId="3DE78D81" w:rsidR="00BF0CCC" w:rsidRDefault="00C725CA">
      <w:pPr>
        <w:pStyle w:val="TOC1"/>
        <w:tabs>
          <w:tab w:val="left" w:pos="480"/>
          <w:tab w:val="right" w:leader="dot" w:pos="8303"/>
        </w:tabs>
        <w:rPr>
          <w:rFonts w:asciiTheme="minorHAnsi" w:eastAsiaTheme="minorEastAsia" w:hAnsiTheme="minorHAnsi" w:cstheme="minorBidi"/>
          <w:b w:val="0"/>
          <w:bCs w:val="0"/>
          <w:i w:val="0"/>
          <w:iCs w:val="0"/>
          <w:noProof/>
          <w:sz w:val="22"/>
          <w:szCs w:val="22"/>
          <w:lang w:val="en-NZ" w:eastAsia="en-NZ"/>
        </w:rPr>
      </w:pPr>
      <w:r>
        <w:fldChar w:fldCharType="begin"/>
      </w:r>
      <w:r w:rsidR="00D2065C">
        <w:instrText xml:space="preserve"> TOC \o "1-3" \h \z \u </w:instrText>
      </w:r>
      <w:r>
        <w:fldChar w:fldCharType="separate"/>
      </w:r>
      <w:hyperlink w:anchor="_Toc34652590" w:history="1">
        <w:r w:rsidR="00BF0CCC" w:rsidRPr="00AF6FCB">
          <w:rPr>
            <w:rStyle w:val="Hyperlink"/>
            <w:noProof/>
          </w:rPr>
          <w:t>1</w:t>
        </w:r>
        <w:r w:rsidR="00BF0CCC">
          <w:rPr>
            <w:rFonts w:asciiTheme="minorHAnsi" w:eastAsiaTheme="minorEastAsia" w:hAnsiTheme="minorHAnsi" w:cstheme="minorBidi"/>
            <w:b w:val="0"/>
            <w:bCs w:val="0"/>
            <w:i w:val="0"/>
            <w:iCs w:val="0"/>
            <w:noProof/>
            <w:sz w:val="22"/>
            <w:szCs w:val="22"/>
            <w:lang w:val="en-NZ" w:eastAsia="en-NZ"/>
          </w:rPr>
          <w:tab/>
        </w:r>
        <w:r w:rsidR="00BF0CCC" w:rsidRPr="00AF6FCB">
          <w:rPr>
            <w:rStyle w:val="Hyperlink"/>
            <w:noProof/>
          </w:rPr>
          <w:t>Copyright</w:t>
        </w:r>
        <w:r w:rsidR="00BF0CCC">
          <w:rPr>
            <w:noProof/>
            <w:webHidden/>
          </w:rPr>
          <w:tab/>
        </w:r>
        <w:r w:rsidR="00BF0CCC">
          <w:rPr>
            <w:noProof/>
            <w:webHidden/>
          </w:rPr>
          <w:fldChar w:fldCharType="begin"/>
        </w:r>
        <w:r w:rsidR="00BF0CCC">
          <w:rPr>
            <w:noProof/>
            <w:webHidden/>
          </w:rPr>
          <w:instrText xml:space="preserve"> PAGEREF _Toc34652590 \h </w:instrText>
        </w:r>
        <w:r w:rsidR="00BF0CCC">
          <w:rPr>
            <w:noProof/>
            <w:webHidden/>
          </w:rPr>
        </w:r>
        <w:r w:rsidR="00BF0CCC">
          <w:rPr>
            <w:noProof/>
            <w:webHidden/>
          </w:rPr>
          <w:fldChar w:fldCharType="separate"/>
        </w:r>
        <w:r w:rsidR="007A472E">
          <w:rPr>
            <w:noProof/>
            <w:webHidden/>
          </w:rPr>
          <w:t>3</w:t>
        </w:r>
        <w:r w:rsidR="00BF0CCC">
          <w:rPr>
            <w:noProof/>
            <w:webHidden/>
          </w:rPr>
          <w:fldChar w:fldCharType="end"/>
        </w:r>
      </w:hyperlink>
    </w:p>
    <w:p w14:paraId="096AC3F2" w14:textId="7C1D86DF" w:rsidR="00BF0CCC" w:rsidRDefault="00B2373B">
      <w:pPr>
        <w:pStyle w:val="TOC1"/>
        <w:tabs>
          <w:tab w:val="left" w:pos="480"/>
          <w:tab w:val="right" w:leader="dot" w:pos="8303"/>
        </w:tabs>
        <w:rPr>
          <w:rFonts w:asciiTheme="minorHAnsi" w:eastAsiaTheme="minorEastAsia" w:hAnsiTheme="minorHAnsi" w:cstheme="minorBidi"/>
          <w:b w:val="0"/>
          <w:bCs w:val="0"/>
          <w:i w:val="0"/>
          <w:iCs w:val="0"/>
          <w:noProof/>
          <w:sz w:val="22"/>
          <w:szCs w:val="22"/>
          <w:lang w:val="en-NZ" w:eastAsia="en-NZ"/>
        </w:rPr>
      </w:pPr>
      <w:hyperlink w:anchor="_Toc34652591" w:history="1">
        <w:r w:rsidR="00BF0CCC" w:rsidRPr="00AF6FCB">
          <w:rPr>
            <w:rStyle w:val="Hyperlink"/>
            <w:noProof/>
          </w:rPr>
          <w:t>2</w:t>
        </w:r>
        <w:r w:rsidR="00BF0CCC">
          <w:rPr>
            <w:rFonts w:asciiTheme="minorHAnsi" w:eastAsiaTheme="minorEastAsia" w:hAnsiTheme="minorHAnsi" w:cstheme="minorBidi"/>
            <w:b w:val="0"/>
            <w:bCs w:val="0"/>
            <w:i w:val="0"/>
            <w:iCs w:val="0"/>
            <w:noProof/>
            <w:sz w:val="22"/>
            <w:szCs w:val="22"/>
            <w:lang w:val="en-NZ" w:eastAsia="en-NZ"/>
          </w:rPr>
          <w:tab/>
        </w:r>
        <w:r w:rsidR="00BF0CCC" w:rsidRPr="00AF6FCB">
          <w:rPr>
            <w:rStyle w:val="Hyperlink"/>
            <w:noProof/>
          </w:rPr>
          <w:t>System requirements</w:t>
        </w:r>
        <w:r w:rsidR="00BF0CCC">
          <w:rPr>
            <w:noProof/>
            <w:webHidden/>
          </w:rPr>
          <w:tab/>
        </w:r>
        <w:r w:rsidR="00BF0CCC">
          <w:rPr>
            <w:noProof/>
            <w:webHidden/>
          </w:rPr>
          <w:fldChar w:fldCharType="begin"/>
        </w:r>
        <w:r w:rsidR="00BF0CCC">
          <w:rPr>
            <w:noProof/>
            <w:webHidden/>
          </w:rPr>
          <w:instrText xml:space="preserve"> PAGEREF _Toc34652591 \h </w:instrText>
        </w:r>
        <w:r w:rsidR="00BF0CCC">
          <w:rPr>
            <w:noProof/>
            <w:webHidden/>
          </w:rPr>
        </w:r>
        <w:r w:rsidR="00BF0CCC">
          <w:rPr>
            <w:noProof/>
            <w:webHidden/>
          </w:rPr>
          <w:fldChar w:fldCharType="separate"/>
        </w:r>
        <w:r w:rsidR="007A472E">
          <w:rPr>
            <w:noProof/>
            <w:webHidden/>
          </w:rPr>
          <w:t>3</w:t>
        </w:r>
        <w:r w:rsidR="00BF0CCC">
          <w:rPr>
            <w:noProof/>
            <w:webHidden/>
          </w:rPr>
          <w:fldChar w:fldCharType="end"/>
        </w:r>
      </w:hyperlink>
    </w:p>
    <w:p w14:paraId="5FEBC745" w14:textId="17AB27D5" w:rsidR="00BF0CCC" w:rsidRDefault="00B2373B">
      <w:pPr>
        <w:pStyle w:val="TOC1"/>
        <w:tabs>
          <w:tab w:val="left" w:pos="480"/>
          <w:tab w:val="right" w:leader="dot" w:pos="8303"/>
        </w:tabs>
        <w:rPr>
          <w:rFonts w:asciiTheme="minorHAnsi" w:eastAsiaTheme="minorEastAsia" w:hAnsiTheme="minorHAnsi" w:cstheme="minorBidi"/>
          <w:b w:val="0"/>
          <w:bCs w:val="0"/>
          <w:i w:val="0"/>
          <w:iCs w:val="0"/>
          <w:noProof/>
          <w:sz w:val="22"/>
          <w:szCs w:val="22"/>
          <w:lang w:val="en-NZ" w:eastAsia="en-NZ"/>
        </w:rPr>
      </w:pPr>
      <w:hyperlink w:anchor="_Toc34652592" w:history="1">
        <w:r w:rsidR="00BF0CCC" w:rsidRPr="00AF6FCB">
          <w:rPr>
            <w:rStyle w:val="Hyperlink"/>
            <w:noProof/>
          </w:rPr>
          <w:t>3</w:t>
        </w:r>
        <w:r w:rsidR="00BF0CCC">
          <w:rPr>
            <w:rFonts w:asciiTheme="minorHAnsi" w:eastAsiaTheme="minorEastAsia" w:hAnsiTheme="minorHAnsi" w:cstheme="minorBidi"/>
            <w:b w:val="0"/>
            <w:bCs w:val="0"/>
            <w:i w:val="0"/>
            <w:iCs w:val="0"/>
            <w:noProof/>
            <w:sz w:val="22"/>
            <w:szCs w:val="22"/>
            <w:lang w:val="en-NZ" w:eastAsia="en-NZ"/>
          </w:rPr>
          <w:tab/>
        </w:r>
        <w:r w:rsidR="00BF0CCC" w:rsidRPr="00AF6FCB">
          <w:rPr>
            <w:rStyle w:val="Hyperlink"/>
            <w:noProof/>
          </w:rPr>
          <w:t>Program Concepts</w:t>
        </w:r>
        <w:r w:rsidR="00BF0CCC">
          <w:rPr>
            <w:noProof/>
            <w:webHidden/>
          </w:rPr>
          <w:tab/>
        </w:r>
        <w:r w:rsidR="00BF0CCC">
          <w:rPr>
            <w:noProof/>
            <w:webHidden/>
          </w:rPr>
          <w:fldChar w:fldCharType="begin"/>
        </w:r>
        <w:r w:rsidR="00BF0CCC">
          <w:rPr>
            <w:noProof/>
            <w:webHidden/>
          </w:rPr>
          <w:instrText xml:space="preserve"> PAGEREF _Toc34652592 \h </w:instrText>
        </w:r>
        <w:r w:rsidR="00BF0CCC">
          <w:rPr>
            <w:noProof/>
            <w:webHidden/>
          </w:rPr>
        </w:r>
        <w:r w:rsidR="00BF0CCC">
          <w:rPr>
            <w:noProof/>
            <w:webHidden/>
          </w:rPr>
          <w:fldChar w:fldCharType="separate"/>
        </w:r>
        <w:r w:rsidR="007A472E">
          <w:rPr>
            <w:noProof/>
            <w:webHidden/>
          </w:rPr>
          <w:t>4</w:t>
        </w:r>
        <w:r w:rsidR="00BF0CCC">
          <w:rPr>
            <w:noProof/>
            <w:webHidden/>
          </w:rPr>
          <w:fldChar w:fldCharType="end"/>
        </w:r>
      </w:hyperlink>
    </w:p>
    <w:p w14:paraId="73489048" w14:textId="285096B3" w:rsidR="00BF0CCC" w:rsidRDefault="00B2373B">
      <w:pPr>
        <w:pStyle w:val="TOC1"/>
        <w:tabs>
          <w:tab w:val="left" w:pos="480"/>
          <w:tab w:val="right" w:leader="dot" w:pos="8303"/>
        </w:tabs>
        <w:rPr>
          <w:rFonts w:asciiTheme="minorHAnsi" w:eastAsiaTheme="minorEastAsia" w:hAnsiTheme="minorHAnsi" w:cstheme="minorBidi"/>
          <w:b w:val="0"/>
          <w:bCs w:val="0"/>
          <w:i w:val="0"/>
          <w:iCs w:val="0"/>
          <w:noProof/>
          <w:sz w:val="22"/>
          <w:szCs w:val="22"/>
          <w:lang w:val="en-NZ" w:eastAsia="en-NZ"/>
        </w:rPr>
      </w:pPr>
      <w:hyperlink w:anchor="_Toc34652593" w:history="1">
        <w:r w:rsidR="00BF0CCC" w:rsidRPr="00AF6FCB">
          <w:rPr>
            <w:rStyle w:val="Hyperlink"/>
            <w:noProof/>
          </w:rPr>
          <w:t>4</w:t>
        </w:r>
        <w:r w:rsidR="00BF0CCC">
          <w:rPr>
            <w:rFonts w:asciiTheme="minorHAnsi" w:eastAsiaTheme="minorEastAsia" w:hAnsiTheme="minorHAnsi" w:cstheme="minorBidi"/>
            <w:b w:val="0"/>
            <w:bCs w:val="0"/>
            <w:i w:val="0"/>
            <w:iCs w:val="0"/>
            <w:noProof/>
            <w:sz w:val="22"/>
            <w:szCs w:val="22"/>
            <w:lang w:val="en-NZ" w:eastAsia="en-NZ"/>
          </w:rPr>
          <w:tab/>
        </w:r>
        <w:r w:rsidR="00BF0CCC" w:rsidRPr="00AF6FCB">
          <w:rPr>
            <w:rStyle w:val="Hyperlink"/>
            <w:noProof/>
          </w:rPr>
          <w:t>The User Interface and Workflow</w:t>
        </w:r>
        <w:r w:rsidR="00BF0CCC">
          <w:rPr>
            <w:noProof/>
            <w:webHidden/>
          </w:rPr>
          <w:tab/>
        </w:r>
        <w:r w:rsidR="00BF0CCC">
          <w:rPr>
            <w:noProof/>
            <w:webHidden/>
          </w:rPr>
          <w:fldChar w:fldCharType="begin"/>
        </w:r>
        <w:r w:rsidR="00BF0CCC">
          <w:rPr>
            <w:noProof/>
            <w:webHidden/>
          </w:rPr>
          <w:instrText xml:space="preserve"> PAGEREF _Toc34652593 \h </w:instrText>
        </w:r>
        <w:r w:rsidR="00BF0CCC">
          <w:rPr>
            <w:noProof/>
            <w:webHidden/>
          </w:rPr>
        </w:r>
        <w:r w:rsidR="00BF0CCC">
          <w:rPr>
            <w:noProof/>
            <w:webHidden/>
          </w:rPr>
          <w:fldChar w:fldCharType="separate"/>
        </w:r>
        <w:r w:rsidR="007A472E">
          <w:rPr>
            <w:noProof/>
            <w:webHidden/>
          </w:rPr>
          <w:t>14</w:t>
        </w:r>
        <w:r w:rsidR="00BF0CCC">
          <w:rPr>
            <w:noProof/>
            <w:webHidden/>
          </w:rPr>
          <w:fldChar w:fldCharType="end"/>
        </w:r>
      </w:hyperlink>
    </w:p>
    <w:p w14:paraId="41D421C7" w14:textId="6B404289" w:rsidR="00BF0CCC" w:rsidRDefault="00B2373B">
      <w:pPr>
        <w:pStyle w:val="TOC2"/>
        <w:tabs>
          <w:tab w:val="left" w:pos="960"/>
          <w:tab w:val="right" w:leader="dot" w:pos="8303"/>
        </w:tabs>
        <w:rPr>
          <w:rFonts w:asciiTheme="minorHAnsi" w:eastAsiaTheme="minorEastAsia" w:hAnsiTheme="minorHAnsi" w:cstheme="minorBidi"/>
          <w:b w:val="0"/>
          <w:bCs w:val="0"/>
          <w:noProof/>
          <w:lang w:val="en-NZ" w:eastAsia="en-NZ"/>
        </w:rPr>
      </w:pPr>
      <w:hyperlink w:anchor="_Toc34652594" w:history="1">
        <w:r w:rsidR="00BF0CCC" w:rsidRPr="00AF6FCB">
          <w:rPr>
            <w:rStyle w:val="Hyperlink"/>
            <w:noProof/>
          </w:rPr>
          <w:t>4.1</w:t>
        </w:r>
        <w:r w:rsidR="00BF0CCC">
          <w:rPr>
            <w:rFonts w:asciiTheme="minorHAnsi" w:eastAsiaTheme="minorEastAsia" w:hAnsiTheme="minorHAnsi" w:cstheme="minorBidi"/>
            <w:b w:val="0"/>
            <w:bCs w:val="0"/>
            <w:noProof/>
            <w:lang w:val="en-NZ" w:eastAsia="en-NZ"/>
          </w:rPr>
          <w:tab/>
        </w:r>
        <w:r w:rsidR="00BF0CCC" w:rsidRPr="00AF6FCB">
          <w:rPr>
            <w:rStyle w:val="Hyperlink"/>
            <w:noProof/>
          </w:rPr>
          <w:t>Stage 1</w:t>
        </w:r>
        <w:r w:rsidR="00BF0CCC">
          <w:rPr>
            <w:noProof/>
            <w:webHidden/>
          </w:rPr>
          <w:tab/>
        </w:r>
        <w:r w:rsidR="00BF0CCC">
          <w:rPr>
            <w:noProof/>
            <w:webHidden/>
          </w:rPr>
          <w:fldChar w:fldCharType="begin"/>
        </w:r>
        <w:r w:rsidR="00BF0CCC">
          <w:rPr>
            <w:noProof/>
            <w:webHidden/>
          </w:rPr>
          <w:instrText xml:space="preserve"> PAGEREF _Toc34652594 \h </w:instrText>
        </w:r>
        <w:r w:rsidR="00BF0CCC">
          <w:rPr>
            <w:noProof/>
            <w:webHidden/>
          </w:rPr>
        </w:r>
        <w:r w:rsidR="00BF0CCC">
          <w:rPr>
            <w:noProof/>
            <w:webHidden/>
          </w:rPr>
          <w:fldChar w:fldCharType="separate"/>
        </w:r>
        <w:r w:rsidR="007A472E">
          <w:rPr>
            <w:noProof/>
            <w:webHidden/>
          </w:rPr>
          <w:t>19</w:t>
        </w:r>
        <w:r w:rsidR="00BF0CCC">
          <w:rPr>
            <w:noProof/>
            <w:webHidden/>
          </w:rPr>
          <w:fldChar w:fldCharType="end"/>
        </w:r>
      </w:hyperlink>
    </w:p>
    <w:p w14:paraId="0220A072" w14:textId="5192C211" w:rsidR="00BF0CCC" w:rsidRDefault="00B2373B">
      <w:pPr>
        <w:pStyle w:val="TOC2"/>
        <w:tabs>
          <w:tab w:val="left" w:pos="960"/>
          <w:tab w:val="right" w:leader="dot" w:pos="8303"/>
        </w:tabs>
        <w:rPr>
          <w:rFonts w:asciiTheme="minorHAnsi" w:eastAsiaTheme="minorEastAsia" w:hAnsiTheme="minorHAnsi" w:cstheme="minorBidi"/>
          <w:b w:val="0"/>
          <w:bCs w:val="0"/>
          <w:noProof/>
          <w:lang w:val="en-NZ" w:eastAsia="en-NZ"/>
        </w:rPr>
      </w:pPr>
      <w:hyperlink w:anchor="_Toc34652595" w:history="1">
        <w:r w:rsidR="00BF0CCC" w:rsidRPr="00AF6FCB">
          <w:rPr>
            <w:rStyle w:val="Hyperlink"/>
            <w:noProof/>
          </w:rPr>
          <w:t>4.2</w:t>
        </w:r>
        <w:r w:rsidR="00BF0CCC">
          <w:rPr>
            <w:rFonts w:asciiTheme="minorHAnsi" w:eastAsiaTheme="minorEastAsia" w:hAnsiTheme="minorHAnsi" w:cstheme="minorBidi"/>
            <w:b w:val="0"/>
            <w:bCs w:val="0"/>
            <w:noProof/>
            <w:lang w:val="en-NZ" w:eastAsia="en-NZ"/>
          </w:rPr>
          <w:tab/>
        </w:r>
        <w:r w:rsidR="00BF0CCC" w:rsidRPr="00AF6FCB">
          <w:rPr>
            <w:rStyle w:val="Hyperlink"/>
            <w:noProof/>
          </w:rPr>
          <w:t>Stage 2</w:t>
        </w:r>
        <w:r w:rsidR="00BF0CCC">
          <w:rPr>
            <w:noProof/>
            <w:webHidden/>
          </w:rPr>
          <w:tab/>
        </w:r>
        <w:r w:rsidR="00BF0CCC">
          <w:rPr>
            <w:noProof/>
            <w:webHidden/>
          </w:rPr>
          <w:fldChar w:fldCharType="begin"/>
        </w:r>
        <w:r w:rsidR="00BF0CCC">
          <w:rPr>
            <w:noProof/>
            <w:webHidden/>
          </w:rPr>
          <w:instrText xml:space="preserve"> PAGEREF _Toc34652595 \h </w:instrText>
        </w:r>
        <w:r w:rsidR="00BF0CCC">
          <w:rPr>
            <w:noProof/>
            <w:webHidden/>
          </w:rPr>
        </w:r>
        <w:r w:rsidR="00BF0CCC">
          <w:rPr>
            <w:noProof/>
            <w:webHidden/>
          </w:rPr>
          <w:fldChar w:fldCharType="separate"/>
        </w:r>
        <w:r w:rsidR="007A472E">
          <w:rPr>
            <w:noProof/>
            <w:webHidden/>
          </w:rPr>
          <w:t>19</w:t>
        </w:r>
        <w:r w:rsidR="00BF0CCC">
          <w:rPr>
            <w:noProof/>
            <w:webHidden/>
          </w:rPr>
          <w:fldChar w:fldCharType="end"/>
        </w:r>
      </w:hyperlink>
    </w:p>
    <w:p w14:paraId="38B7DE07" w14:textId="5DAADAB3" w:rsidR="00BF0CCC" w:rsidRDefault="00B2373B">
      <w:pPr>
        <w:pStyle w:val="TOC2"/>
        <w:tabs>
          <w:tab w:val="left" w:pos="960"/>
          <w:tab w:val="right" w:leader="dot" w:pos="8303"/>
        </w:tabs>
        <w:rPr>
          <w:rFonts w:asciiTheme="minorHAnsi" w:eastAsiaTheme="minorEastAsia" w:hAnsiTheme="minorHAnsi" w:cstheme="minorBidi"/>
          <w:b w:val="0"/>
          <w:bCs w:val="0"/>
          <w:noProof/>
          <w:lang w:val="en-NZ" w:eastAsia="en-NZ"/>
        </w:rPr>
      </w:pPr>
      <w:hyperlink w:anchor="_Toc34652596" w:history="1">
        <w:r w:rsidR="00BF0CCC" w:rsidRPr="00AF6FCB">
          <w:rPr>
            <w:rStyle w:val="Hyperlink"/>
            <w:noProof/>
          </w:rPr>
          <w:t>4.3</w:t>
        </w:r>
        <w:r w:rsidR="00BF0CCC">
          <w:rPr>
            <w:rFonts w:asciiTheme="minorHAnsi" w:eastAsiaTheme="minorEastAsia" w:hAnsiTheme="minorHAnsi" w:cstheme="minorBidi"/>
            <w:b w:val="0"/>
            <w:bCs w:val="0"/>
            <w:noProof/>
            <w:lang w:val="en-NZ" w:eastAsia="en-NZ"/>
          </w:rPr>
          <w:tab/>
        </w:r>
        <w:r w:rsidR="00BF0CCC" w:rsidRPr="00AF6FCB">
          <w:rPr>
            <w:rStyle w:val="Hyperlink"/>
            <w:noProof/>
          </w:rPr>
          <w:t>Stage 3</w:t>
        </w:r>
        <w:r w:rsidR="00BF0CCC">
          <w:rPr>
            <w:noProof/>
            <w:webHidden/>
          </w:rPr>
          <w:tab/>
        </w:r>
        <w:r w:rsidR="00BF0CCC">
          <w:rPr>
            <w:noProof/>
            <w:webHidden/>
          </w:rPr>
          <w:fldChar w:fldCharType="begin"/>
        </w:r>
        <w:r w:rsidR="00BF0CCC">
          <w:rPr>
            <w:noProof/>
            <w:webHidden/>
          </w:rPr>
          <w:instrText xml:space="preserve"> PAGEREF _Toc34652596 \h </w:instrText>
        </w:r>
        <w:r w:rsidR="00BF0CCC">
          <w:rPr>
            <w:noProof/>
            <w:webHidden/>
          </w:rPr>
        </w:r>
        <w:r w:rsidR="00BF0CCC">
          <w:rPr>
            <w:noProof/>
            <w:webHidden/>
          </w:rPr>
          <w:fldChar w:fldCharType="separate"/>
        </w:r>
        <w:r w:rsidR="007A472E">
          <w:rPr>
            <w:noProof/>
            <w:webHidden/>
          </w:rPr>
          <w:t>20</w:t>
        </w:r>
        <w:r w:rsidR="00BF0CCC">
          <w:rPr>
            <w:noProof/>
            <w:webHidden/>
          </w:rPr>
          <w:fldChar w:fldCharType="end"/>
        </w:r>
      </w:hyperlink>
    </w:p>
    <w:p w14:paraId="00CD7742" w14:textId="3233856E" w:rsidR="00BF0CCC" w:rsidRDefault="00B2373B">
      <w:pPr>
        <w:pStyle w:val="TOC2"/>
        <w:tabs>
          <w:tab w:val="left" w:pos="960"/>
          <w:tab w:val="right" w:leader="dot" w:pos="8303"/>
        </w:tabs>
        <w:rPr>
          <w:rFonts w:asciiTheme="minorHAnsi" w:eastAsiaTheme="minorEastAsia" w:hAnsiTheme="minorHAnsi" w:cstheme="minorBidi"/>
          <w:b w:val="0"/>
          <w:bCs w:val="0"/>
          <w:noProof/>
          <w:lang w:val="en-NZ" w:eastAsia="en-NZ"/>
        </w:rPr>
      </w:pPr>
      <w:hyperlink w:anchor="_Toc34652597" w:history="1">
        <w:r w:rsidR="00BF0CCC" w:rsidRPr="00AF6FCB">
          <w:rPr>
            <w:rStyle w:val="Hyperlink"/>
            <w:noProof/>
          </w:rPr>
          <w:t>4.4</w:t>
        </w:r>
        <w:r w:rsidR="00BF0CCC">
          <w:rPr>
            <w:rFonts w:asciiTheme="minorHAnsi" w:eastAsiaTheme="minorEastAsia" w:hAnsiTheme="minorHAnsi" w:cstheme="minorBidi"/>
            <w:b w:val="0"/>
            <w:bCs w:val="0"/>
            <w:noProof/>
            <w:lang w:val="en-NZ" w:eastAsia="en-NZ"/>
          </w:rPr>
          <w:tab/>
        </w:r>
        <w:r w:rsidR="00BF0CCC" w:rsidRPr="00AF6FCB">
          <w:rPr>
            <w:rStyle w:val="Hyperlink"/>
            <w:noProof/>
          </w:rPr>
          <w:t>Stage 4</w:t>
        </w:r>
        <w:r w:rsidR="00BF0CCC">
          <w:rPr>
            <w:noProof/>
            <w:webHidden/>
          </w:rPr>
          <w:tab/>
        </w:r>
        <w:r w:rsidR="00BF0CCC">
          <w:rPr>
            <w:noProof/>
            <w:webHidden/>
          </w:rPr>
          <w:fldChar w:fldCharType="begin"/>
        </w:r>
        <w:r w:rsidR="00BF0CCC">
          <w:rPr>
            <w:noProof/>
            <w:webHidden/>
          </w:rPr>
          <w:instrText xml:space="preserve"> PAGEREF _Toc34652597 \h </w:instrText>
        </w:r>
        <w:r w:rsidR="00BF0CCC">
          <w:rPr>
            <w:noProof/>
            <w:webHidden/>
          </w:rPr>
        </w:r>
        <w:r w:rsidR="00BF0CCC">
          <w:rPr>
            <w:noProof/>
            <w:webHidden/>
          </w:rPr>
          <w:fldChar w:fldCharType="separate"/>
        </w:r>
        <w:r w:rsidR="007A472E">
          <w:rPr>
            <w:noProof/>
            <w:webHidden/>
          </w:rPr>
          <w:t>22</w:t>
        </w:r>
        <w:r w:rsidR="00BF0CCC">
          <w:rPr>
            <w:noProof/>
            <w:webHidden/>
          </w:rPr>
          <w:fldChar w:fldCharType="end"/>
        </w:r>
      </w:hyperlink>
    </w:p>
    <w:p w14:paraId="6564D8BF" w14:textId="7DF359B1" w:rsidR="00BF0CCC" w:rsidRDefault="00B2373B">
      <w:pPr>
        <w:pStyle w:val="TOC2"/>
        <w:tabs>
          <w:tab w:val="left" w:pos="960"/>
          <w:tab w:val="right" w:leader="dot" w:pos="8303"/>
        </w:tabs>
        <w:rPr>
          <w:rFonts w:asciiTheme="minorHAnsi" w:eastAsiaTheme="minorEastAsia" w:hAnsiTheme="minorHAnsi" w:cstheme="minorBidi"/>
          <w:b w:val="0"/>
          <w:bCs w:val="0"/>
          <w:noProof/>
          <w:lang w:val="en-NZ" w:eastAsia="en-NZ"/>
        </w:rPr>
      </w:pPr>
      <w:hyperlink w:anchor="_Toc34652598" w:history="1">
        <w:r w:rsidR="00BF0CCC" w:rsidRPr="00AF6FCB">
          <w:rPr>
            <w:rStyle w:val="Hyperlink"/>
            <w:noProof/>
          </w:rPr>
          <w:t>4.5</w:t>
        </w:r>
        <w:r w:rsidR="00BF0CCC">
          <w:rPr>
            <w:rFonts w:asciiTheme="minorHAnsi" w:eastAsiaTheme="minorEastAsia" w:hAnsiTheme="minorHAnsi" w:cstheme="minorBidi"/>
            <w:b w:val="0"/>
            <w:bCs w:val="0"/>
            <w:noProof/>
            <w:lang w:val="en-NZ" w:eastAsia="en-NZ"/>
          </w:rPr>
          <w:tab/>
        </w:r>
        <w:r w:rsidR="00BF0CCC" w:rsidRPr="00AF6FCB">
          <w:rPr>
            <w:rStyle w:val="Hyperlink"/>
            <w:noProof/>
          </w:rPr>
          <w:t>Stage 5</w:t>
        </w:r>
        <w:r w:rsidR="00BF0CCC">
          <w:rPr>
            <w:noProof/>
            <w:webHidden/>
          </w:rPr>
          <w:tab/>
        </w:r>
        <w:r w:rsidR="00BF0CCC">
          <w:rPr>
            <w:noProof/>
            <w:webHidden/>
          </w:rPr>
          <w:fldChar w:fldCharType="begin"/>
        </w:r>
        <w:r w:rsidR="00BF0CCC">
          <w:rPr>
            <w:noProof/>
            <w:webHidden/>
          </w:rPr>
          <w:instrText xml:space="preserve"> PAGEREF _Toc34652598 \h </w:instrText>
        </w:r>
        <w:r w:rsidR="00BF0CCC">
          <w:rPr>
            <w:noProof/>
            <w:webHidden/>
          </w:rPr>
        </w:r>
        <w:r w:rsidR="00BF0CCC">
          <w:rPr>
            <w:noProof/>
            <w:webHidden/>
          </w:rPr>
          <w:fldChar w:fldCharType="separate"/>
        </w:r>
        <w:r w:rsidR="007A472E">
          <w:rPr>
            <w:noProof/>
            <w:webHidden/>
          </w:rPr>
          <w:t>24</w:t>
        </w:r>
        <w:r w:rsidR="00BF0CCC">
          <w:rPr>
            <w:noProof/>
            <w:webHidden/>
          </w:rPr>
          <w:fldChar w:fldCharType="end"/>
        </w:r>
      </w:hyperlink>
    </w:p>
    <w:p w14:paraId="68DBF2F3" w14:textId="4BC3A2FD" w:rsidR="00BF0CCC" w:rsidRDefault="00B2373B">
      <w:pPr>
        <w:pStyle w:val="TOC2"/>
        <w:tabs>
          <w:tab w:val="left" w:pos="960"/>
          <w:tab w:val="right" w:leader="dot" w:pos="8303"/>
        </w:tabs>
        <w:rPr>
          <w:rFonts w:asciiTheme="minorHAnsi" w:eastAsiaTheme="minorEastAsia" w:hAnsiTheme="minorHAnsi" w:cstheme="minorBidi"/>
          <w:b w:val="0"/>
          <w:bCs w:val="0"/>
          <w:noProof/>
          <w:lang w:val="en-NZ" w:eastAsia="en-NZ"/>
        </w:rPr>
      </w:pPr>
      <w:hyperlink w:anchor="_Toc34652599" w:history="1">
        <w:r w:rsidR="00BF0CCC" w:rsidRPr="00AF6FCB">
          <w:rPr>
            <w:rStyle w:val="Hyperlink"/>
            <w:noProof/>
          </w:rPr>
          <w:t>4.6</w:t>
        </w:r>
        <w:r w:rsidR="00BF0CCC">
          <w:rPr>
            <w:rFonts w:asciiTheme="minorHAnsi" w:eastAsiaTheme="minorEastAsia" w:hAnsiTheme="minorHAnsi" w:cstheme="minorBidi"/>
            <w:b w:val="0"/>
            <w:bCs w:val="0"/>
            <w:noProof/>
            <w:lang w:val="en-NZ" w:eastAsia="en-NZ"/>
          </w:rPr>
          <w:tab/>
        </w:r>
        <w:r w:rsidR="00BF0CCC" w:rsidRPr="00AF6FCB">
          <w:rPr>
            <w:rStyle w:val="Hyperlink"/>
            <w:noProof/>
          </w:rPr>
          <w:t>Stage 6</w:t>
        </w:r>
        <w:r w:rsidR="00BF0CCC">
          <w:rPr>
            <w:noProof/>
            <w:webHidden/>
          </w:rPr>
          <w:tab/>
        </w:r>
        <w:r w:rsidR="00BF0CCC">
          <w:rPr>
            <w:noProof/>
            <w:webHidden/>
          </w:rPr>
          <w:fldChar w:fldCharType="begin"/>
        </w:r>
        <w:r w:rsidR="00BF0CCC">
          <w:rPr>
            <w:noProof/>
            <w:webHidden/>
          </w:rPr>
          <w:instrText xml:space="preserve"> PAGEREF _Toc34652599 \h </w:instrText>
        </w:r>
        <w:r w:rsidR="00BF0CCC">
          <w:rPr>
            <w:noProof/>
            <w:webHidden/>
          </w:rPr>
        </w:r>
        <w:r w:rsidR="00BF0CCC">
          <w:rPr>
            <w:noProof/>
            <w:webHidden/>
          </w:rPr>
          <w:fldChar w:fldCharType="separate"/>
        </w:r>
        <w:r w:rsidR="007A472E">
          <w:rPr>
            <w:noProof/>
            <w:webHidden/>
          </w:rPr>
          <w:t>27</w:t>
        </w:r>
        <w:r w:rsidR="00BF0CCC">
          <w:rPr>
            <w:noProof/>
            <w:webHidden/>
          </w:rPr>
          <w:fldChar w:fldCharType="end"/>
        </w:r>
      </w:hyperlink>
    </w:p>
    <w:p w14:paraId="5904383B" w14:textId="4D0BB414" w:rsidR="00BF0CCC" w:rsidRDefault="00B2373B">
      <w:pPr>
        <w:pStyle w:val="TOC2"/>
        <w:tabs>
          <w:tab w:val="left" w:pos="960"/>
          <w:tab w:val="right" w:leader="dot" w:pos="8303"/>
        </w:tabs>
        <w:rPr>
          <w:rFonts w:asciiTheme="minorHAnsi" w:eastAsiaTheme="minorEastAsia" w:hAnsiTheme="minorHAnsi" w:cstheme="minorBidi"/>
          <w:b w:val="0"/>
          <w:bCs w:val="0"/>
          <w:noProof/>
          <w:lang w:val="en-NZ" w:eastAsia="en-NZ"/>
        </w:rPr>
      </w:pPr>
      <w:hyperlink w:anchor="_Toc34652600" w:history="1">
        <w:r w:rsidR="00BF0CCC" w:rsidRPr="00AF6FCB">
          <w:rPr>
            <w:rStyle w:val="Hyperlink"/>
            <w:noProof/>
          </w:rPr>
          <w:t>4.7</w:t>
        </w:r>
        <w:r w:rsidR="00BF0CCC">
          <w:rPr>
            <w:rFonts w:asciiTheme="minorHAnsi" w:eastAsiaTheme="minorEastAsia" w:hAnsiTheme="minorHAnsi" w:cstheme="minorBidi"/>
            <w:b w:val="0"/>
            <w:bCs w:val="0"/>
            <w:noProof/>
            <w:lang w:val="en-NZ" w:eastAsia="en-NZ"/>
          </w:rPr>
          <w:tab/>
        </w:r>
        <w:r w:rsidR="00BF0CCC" w:rsidRPr="00AF6FCB">
          <w:rPr>
            <w:rStyle w:val="Hyperlink"/>
            <w:noProof/>
          </w:rPr>
          <w:t xml:space="preserve">Subsequent use of the </w:t>
        </w:r>
        <w:r w:rsidR="00CF3A80">
          <w:rPr>
            <w:rStyle w:val="Hyperlink"/>
            <w:noProof/>
          </w:rPr>
          <w:t>SSK</w:t>
        </w:r>
        <w:r w:rsidR="00BF0CCC" w:rsidRPr="00AF6FCB">
          <w:rPr>
            <w:rStyle w:val="Hyperlink"/>
            <w:noProof/>
          </w:rPr>
          <w:t xml:space="preserve"> results.</w:t>
        </w:r>
        <w:r w:rsidR="00BF0CCC">
          <w:rPr>
            <w:noProof/>
            <w:webHidden/>
          </w:rPr>
          <w:tab/>
        </w:r>
        <w:r w:rsidR="00BF0CCC">
          <w:rPr>
            <w:noProof/>
            <w:webHidden/>
          </w:rPr>
          <w:fldChar w:fldCharType="begin"/>
        </w:r>
        <w:r w:rsidR="00BF0CCC">
          <w:rPr>
            <w:noProof/>
            <w:webHidden/>
          </w:rPr>
          <w:instrText xml:space="preserve"> PAGEREF _Toc34652600 \h </w:instrText>
        </w:r>
        <w:r w:rsidR="00BF0CCC">
          <w:rPr>
            <w:noProof/>
            <w:webHidden/>
          </w:rPr>
        </w:r>
        <w:r w:rsidR="00BF0CCC">
          <w:rPr>
            <w:noProof/>
            <w:webHidden/>
          </w:rPr>
          <w:fldChar w:fldCharType="separate"/>
        </w:r>
        <w:r w:rsidR="007A472E">
          <w:rPr>
            <w:noProof/>
            <w:webHidden/>
          </w:rPr>
          <w:t>27</w:t>
        </w:r>
        <w:r w:rsidR="00BF0CCC">
          <w:rPr>
            <w:noProof/>
            <w:webHidden/>
          </w:rPr>
          <w:fldChar w:fldCharType="end"/>
        </w:r>
      </w:hyperlink>
    </w:p>
    <w:p w14:paraId="11EE151D" w14:textId="39EEB188" w:rsidR="00BF0CCC" w:rsidRDefault="00B2373B">
      <w:pPr>
        <w:pStyle w:val="TOC1"/>
        <w:tabs>
          <w:tab w:val="left" w:pos="480"/>
          <w:tab w:val="right" w:leader="dot" w:pos="8303"/>
        </w:tabs>
        <w:rPr>
          <w:rFonts w:asciiTheme="minorHAnsi" w:eastAsiaTheme="minorEastAsia" w:hAnsiTheme="minorHAnsi" w:cstheme="minorBidi"/>
          <w:b w:val="0"/>
          <w:bCs w:val="0"/>
          <w:i w:val="0"/>
          <w:iCs w:val="0"/>
          <w:noProof/>
          <w:sz w:val="22"/>
          <w:szCs w:val="22"/>
          <w:lang w:val="en-NZ" w:eastAsia="en-NZ"/>
        </w:rPr>
      </w:pPr>
      <w:hyperlink w:anchor="_Toc34652601" w:history="1">
        <w:r w:rsidR="00BF0CCC" w:rsidRPr="00AF6FCB">
          <w:rPr>
            <w:rStyle w:val="Hyperlink"/>
            <w:noProof/>
          </w:rPr>
          <w:t>5</w:t>
        </w:r>
        <w:r w:rsidR="00BF0CCC">
          <w:rPr>
            <w:rFonts w:asciiTheme="minorHAnsi" w:eastAsiaTheme="minorEastAsia" w:hAnsiTheme="minorHAnsi" w:cstheme="minorBidi"/>
            <w:b w:val="0"/>
            <w:bCs w:val="0"/>
            <w:i w:val="0"/>
            <w:iCs w:val="0"/>
            <w:noProof/>
            <w:sz w:val="22"/>
            <w:szCs w:val="22"/>
            <w:lang w:val="en-NZ" w:eastAsia="en-NZ"/>
          </w:rPr>
          <w:tab/>
        </w:r>
        <w:r w:rsidR="00BF0CCC" w:rsidRPr="00AF6FCB">
          <w:rPr>
            <w:rStyle w:val="Hyperlink"/>
            <w:noProof/>
          </w:rPr>
          <w:t>Command line implementation</w:t>
        </w:r>
        <w:r w:rsidR="00BF0CCC">
          <w:rPr>
            <w:noProof/>
            <w:webHidden/>
          </w:rPr>
          <w:tab/>
        </w:r>
        <w:r w:rsidR="00BF0CCC">
          <w:rPr>
            <w:noProof/>
            <w:webHidden/>
          </w:rPr>
          <w:fldChar w:fldCharType="begin"/>
        </w:r>
        <w:r w:rsidR="00BF0CCC">
          <w:rPr>
            <w:noProof/>
            <w:webHidden/>
          </w:rPr>
          <w:instrText xml:space="preserve"> PAGEREF _Toc34652601 \h </w:instrText>
        </w:r>
        <w:r w:rsidR="00BF0CCC">
          <w:rPr>
            <w:noProof/>
            <w:webHidden/>
          </w:rPr>
        </w:r>
        <w:r w:rsidR="00BF0CCC">
          <w:rPr>
            <w:noProof/>
            <w:webHidden/>
          </w:rPr>
          <w:fldChar w:fldCharType="separate"/>
        </w:r>
        <w:r w:rsidR="007A472E">
          <w:rPr>
            <w:noProof/>
            <w:webHidden/>
          </w:rPr>
          <w:t>29</w:t>
        </w:r>
        <w:r w:rsidR="00BF0CCC">
          <w:rPr>
            <w:noProof/>
            <w:webHidden/>
          </w:rPr>
          <w:fldChar w:fldCharType="end"/>
        </w:r>
      </w:hyperlink>
    </w:p>
    <w:p w14:paraId="75ACBFAA" w14:textId="269F45FA" w:rsidR="00BF0CCC" w:rsidRDefault="00B2373B">
      <w:pPr>
        <w:pStyle w:val="TOC1"/>
        <w:tabs>
          <w:tab w:val="left" w:pos="480"/>
          <w:tab w:val="right" w:leader="dot" w:pos="8303"/>
        </w:tabs>
        <w:rPr>
          <w:rFonts w:asciiTheme="minorHAnsi" w:eastAsiaTheme="minorEastAsia" w:hAnsiTheme="minorHAnsi" w:cstheme="minorBidi"/>
          <w:b w:val="0"/>
          <w:bCs w:val="0"/>
          <w:i w:val="0"/>
          <w:iCs w:val="0"/>
          <w:noProof/>
          <w:sz w:val="22"/>
          <w:szCs w:val="22"/>
          <w:lang w:val="en-NZ" w:eastAsia="en-NZ"/>
        </w:rPr>
      </w:pPr>
      <w:hyperlink w:anchor="_Toc34652602" w:history="1">
        <w:r w:rsidR="00BF0CCC" w:rsidRPr="00AF6FCB">
          <w:rPr>
            <w:rStyle w:val="Hyperlink"/>
            <w:noProof/>
          </w:rPr>
          <w:t>6</w:t>
        </w:r>
        <w:r w:rsidR="00BF0CCC">
          <w:rPr>
            <w:rFonts w:asciiTheme="minorHAnsi" w:eastAsiaTheme="minorEastAsia" w:hAnsiTheme="minorHAnsi" w:cstheme="minorBidi"/>
            <w:b w:val="0"/>
            <w:bCs w:val="0"/>
            <w:i w:val="0"/>
            <w:iCs w:val="0"/>
            <w:noProof/>
            <w:sz w:val="22"/>
            <w:szCs w:val="22"/>
            <w:lang w:val="en-NZ" w:eastAsia="en-NZ"/>
          </w:rPr>
          <w:tab/>
        </w:r>
        <w:r w:rsidR="00BF0CCC" w:rsidRPr="00AF6FCB">
          <w:rPr>
            <w:rStyle w:val="Hyperlink"/>
            <w:noProof/>
          </w:rPr>
          <w:t>Directories and files</w:t>
        </w:r>
        <w:r w:rsidR="00BF0CCC">
          <w:rPr>
            <w:noProof/>
            <w:webHidden/>
          </w:rPr>
          <w:tab/>
        </w:r>
        <w:r w:rsidR="00BF0CCC">
          <w:rPr>
            <w:noProof/>
            <w:webHidden/>
          </w:rPr>
          <w:fldChar w:fldCharType="begin"/>
        </w:r>
        <w:r w:rsidR="00BF0CCC">
          <w:rPr>
            <w:noProof/>
            <w:webHidden/>
          </w:rPr>
          <w:instrText xml:space="preserve"> PAGEREF _Toc34652602 \h </w:instrText>
        </w:r>
        <w:r w:rsidR="00BF0CCC">
          <w:rPr>
            <w:noProof/>
            <w:webHidden/>
          </w:rPr>
        </w:r>
        <w:r w:rsidR="00BF0CCC">
          <w:rPr>
            <w:noProof/>
            <w:webHidden/>
          </w:rPr>
          <w:fldChar w:fldCharType="separate"/>
        </w:r>
        <w:r w:rsidR="007A472E">
          <w:rPr>
            <w:noProof/>
            <w:webHidden/>
          </w:rPr>
          <w:t>32</w:t>
        </w:r>
        <w:r w:rsidR="00BF0CCC">
          <w:rPr>
            <w:noProof/>
            <w:webHidden/>
          </w:rPr>
          <w:fldChar w:fldCharType="end"/>
        </w:r>
      </w:hyperlink>
    </w:p>
    <w:p w14:paraId="7F41DD8E" w14:textId="56ECB1D8" w:rsidR="00BF0CCC" w:rsidRDefault="00B2373B">
      <w:pPr>
        <w:pStyle w:val="TOC2"/>
        <w:tabs>
          <w:tab w:val="left" w:pos="960"/>
          <w:tab w:val="right" w:leader="dot" w:pos="8303"/>
        </w:tabs>
        <w:rPr>
          <w:rFonts w:asciiTheme="minorHAnsi" w:eastAsiaTheme="minorEastAsia" w:hAnsiTheme="minorHAnsi" w:cstheme="minorBidi"/>
          <w:b w:val="0"/>
          <w:bCs w:val="0"/>
          <w:noProof/>
          <w:lang w:val="en-NZ" w:eastAsia="en-NZ"/>
        </w:rPr>
      </w:pPr>
      <w:hyperlink w:anchor="_Toc34652603" w:history="1">
        <w:r w:rsidR="00BF0CCC" w:rsidRPr="00AF6FCB">
          <w:rPr>
            <w:rStyle w:val="Hyperlink"/>
            <w:noProof/>
          </w:rPr>
          <w:t>6.1</w:t>
        </w:r>
        <w:r w:rsidR="00BF0CCC">
          <w:rPr>
            <w:rFonts w:asciiTheme="minorHAnsi" w:eastAsiaTheme="minorEastAsia" w:hAnsiTheme="minorHAnsi" w:cstheme="minorBidi"/>
            <w:b w:val="0"/>
            <w:bCs w:val="0"/>
            <w:noProof/>
            <w:lang w:val="en-NZ" w:eastAsia="en-NZ"/>
          </w:rPr>
          <w:tab/>
        </w:r>
        <w:r w:rsidR="00BF0CCC" w:rsidRPr="00AF6FCB">
          <w:rPr>
            <w:rStyle w:val="Hyperlink"/>
            <w:noProof/>
          </w:rPr>
          <w:t>Input Files</w:t>
        </w:r>
        <w:r w:rsidR="00BF0CCC">
          <w:rPr>
            <w:noProof/>
            <w:webHidden/>
          </w:rPr>
          <w:tab/>
        </w:r>
        <w:r w:rsidR="00BF0CCC">
          <w:rPr>
            <w:noProof/>
            <w:webHidden/>
          </w:rPr>
          <w:fldChar w:fldCharType="begin"/>
        </w:r>
        <w:r w:rsidR="00BF0CCC">
          <w:rPr>
            <w:noProof/>
            <w:webHidden/>
          </w:rPr>
          <w:instrText xml:space="preserve"> PAGEREF _Toc34652603 \h </w:instrText>
        </w:r>
        <w:r w:rsidR="00BF0CCC">
          <w:rPr>
            <w:noProof/>
            <w:webHidden/>
          </w:rPr>
        </w:r>
        <w:r w:rsidR="00BF0CCC">
          <w:rPr>
            <w:noProof/>
            <w:webHidden/>
          </w:rPr>
          <w:fldChar w:fldCharType="separate"/>
        </w:r>
        <w:r w:rsidR="007A472E">
          <w:rPr>
            <w:noProof/>
            <w:webHidden/>
          </w:rPr>
          <w:t>32</w:t>
        </w:r>
        <w:r w:rsidR="00BF0CCC">
          <w:rPr>
            <w:noProof/>
            <w:webHidden/>
          </w:rPr>
          <w:fldChar w:fldCharType="end"/>
        </w:r>
      </w:hyperlink>
    </w:p>
    <w:p w14:paraId="1CDD9A15" w14:textId="3EE3F32A" w:rsidR="00BF0CCC" w:rsidRDefault="00B2373B">
      <w:pPr>
        <w:pStyle w:val="TOC3"/>
        <w:tabs>
          <w:tab w:val="left" w:pos="1200"/>
          <w:tab w:val="right" w:leader="dot" w:pos="8303"/>
        </w:tabs>
        <w:rPr>
          <w:rFonts w:asciiTheme="minorHAnsi" w:eastAsiaTheme="minorEastAsia" w:hAnsiTheme="minorHAnsi" w:cstheme="minorBidi"/>
          <w:noProof/>
          <w:sz w:val="22"/>
          <w:szCs w:val="22"/>
          <w:lang w:val="en-NZ" w:eastAsia="en-NZ"/>
        </w:rPr>
      </w:pPr>
      <w:hyperlink w:anchor="_Toc34652604" w:history="1">
        <w:r w:rsidR="00BF0CCC" w:rsidRPr="00AF6FCB">
          <w:rPr>
            <w:rStyle w:val="Hyperlink"/>
            <w:noProof/>
            <w:lang w:val="en-NZ"/>
          </w:rPr>
          <w:t>6.1.1</w:t>
        </w:r>
        <w:r w:rsidR="00BF0CCC">
          <w:rPr>
            <w:rFonts w:asciiTheme="minorHAnsi" w:eastAsiaTheme="minorEastAsia" w:hAnsiTheme="minorHAnsi" w:cstheme="minorBidi"/>
            <w:noProof/>
            <w:sz w:val="22"/>
            <w:szCs w:val="22"/>
            <w:lang w:val="en-NZ" w:eastAsia="en-NZ"/>
          </w:rPr>
          <w:tab/>
        </w:r>
        <w:r w:rsidR="00BF0CCC" w:rsidRPr="00AF6FCB">
          <w:rPr>
            <w:rStyle w:val="Hyperlink"/>
            <w:noProof/>
            <w:lang w:val="en-NZ"/>
          </w:rPr>
          <w:t>Example: A Toy Network</w:t>
        </w:r>
        <w:r w:rsidR="00BF0CCC">
          <w:rPr>
            <w:noProof/>
            <w:webHidden/>
          </w:rPr>
          <w:tab/>
        </w:r>
        <w:r w:rsidR="00BF0CCC">
          <w:rPr>
            <w:noProof/>
            <w:webHidden/>
          </w:rPr>
          <w:fldChar w:fldCharType="begin"/>
        </w:r>
        <w:r w:rsidR="00BF0CCC">
          <w:rPr>
            <w:noProof/>
            <w:webHidden/>
          </w:rPr>
          <w:instrText xml:space="preserve"> PAGEREF _Toc34652604 \h </w:instrText>
        </w:r>
        <w:r w:rsidR="00BF0CCC">
          <w:rPr>
            <w:noProof/>
            <w:webHidden/>
          </w:rPr>
        </w:r>
        <w:r w:rsidR="00BF0CCC">
          <w:rPr>
            <w:noProof/>
            <w:webHidden/>
          </w:rPr>
          <w:fldChar w:fldCharType="separate"/>
        </w:r>
        <w:r w:rsidR="007A472E">
          <w:rPr>
            <w:noProof/>
            <w:webHidden/>
          </w:rPr>
          <w:t>34</w:t>
        </w:r>
        <w:r w:rsidR="00BF0CCC">
          <w:rPr>
            <w:noProof/>
            <w:webHidden/>
          </w:rPr>
          <w:fldChar w:fldCharType="end"/>
        </w:r>
      </w:hyperlink>
    </w:p>
    <w:p w14:paraId="7C6CD717" w14:textId="3FEC97E0" w:rsidR="00BF0CCC" w:rsidRDefault="00B2373B">
      <w:pPr>
        <w:pStyle w:val="TOC2"/>
        <w:tabs>
          <w:tab w:val="left" w:pos="960"/>
          <w:tab w:val="right" w:leader="dot" w:pos="8303"/>
        </w:tabs>
        <w:rPr>
          <w:rFonts w:asciiTheme="minorHAnsi" w:eastAsiaTheme="minorEastAsia" w:hAnsiTheme="minorHAnsi" w:cstheme="minorBidi"/>
          <w:b w:val="0"/>
          <w:bCs w:val="0"/>
          <w:noProof/>
          <w:lang w:val="en-NZ" w:eastAsia="en-NZ"/>
        </w:rPr>
      </w:pPr>
      <w:hyperlink w:anchor="_Toc34652605" w:history="1">
        <w:r w:rsidR="00BF0CCC" w:rsidRPr="00AF6FCB">
          <w:rPr>
            <w:rStyle w:val="Hyperlink"/>
            <w:noProof/>
          </w:rPr>
          <w:t>6.2</w:t>
        </w:r>
        <w:r w:rsidR="00BF0CCC">
          <w:rPr>
            <w:rFonts w:asciiTheme="minorHAnsi" w:eastAsiaTheme="minorEastAsia" w:hAnsiTheme="minorHAnsi" w:cstheme="minorBidi"/>
            <w:b w:val="0"/>
            <w:bCs w:val="0"/>
            <w:noProof/>
            <w:lang w:val="en-NZ" w:eastAsia="en-NZ"/>
          </w:rPr>
          <w:tab/>
        </w:r>
        <w:r w:rsidR="00BF0CCC" w:rsidRPr="00AF6FCB">
          <w:rPr>
            <w:rStyle w:val="Hyperlink"/>
            <w:noProof/>
          </w:rPr>
          <w:t>Output files</w:t>
        </w:r>
        <w:r w:rsidR="00BF0CCC">
          <w:rPr>
            <w:noProof/>
            <w:webHidden/>
          </w:rPr>
          <w:tab/>
        </w:r>
        <w:r w:rsidR="00BF0CCC">
          <w:rPr>
            <w:noProof/>
            <w:webHidden/>
          </w:rPr>
          <w:fldChar w:fldCharType="begin"/>
        </w:r>
        <w:r w:rsidR="00BF0CCC">
          <w:rPr>
            <w:noProof/>
            <w:webHidden/>
          </w:rPr>
          <w:instrText xml:space="preserve"> PAGEREF _Toc34652605 \h </w:instrText>
        </w:r>
        <w:r w:rsidR="00BF0CCC">
          <w:rPr>
            <w:noProof/>
            <w:webHidden/>
          </w:rPr>
        </w:r>
        <w:r w:rsidR="00BF0CCC">
          <w:rPr>
            <w:noProof/>
            <w:webHidden/>
          </w:rPr>
          <w:fldChar w:fldCharType="separate"/>
        </w:r>
        <w:r w:rsidR="007A472E">
          <w:rPr>
            <w:noProof/>
            <w:webHidden/>
          </w:rPr>
          <w:t>39</w:t>
        </w:r>
        <w:r w:rsidR="00BF0CCC">
          <w:rPr>
            <w:noProof/>
            <w:webHidden/>
          </w:rPr>
          <w:fldChar w:fldCharType="end"/>
        </w:r>
      </w:hyperlink>
    </w:p>
    <w:p w14:paraId="768487C9" w14:textId="77777777" w:rsidR="00517F2C" w:rsidRDefault="00C725CA" w:rsidP="00332141">
      <w:r>
        <w:fldChar w:fldCharType="end"/>
      </w:r>
    </w:p>
    <w:p w14:paraId="555A22BA" w14:textId="77777777" w:rsidR="00C46D5D" w:rsidRDefault="00C46D5D" w:rsidP="00A16CE5">
      <w:pPr>
        <w:autoSpaceDE w:val="0"/>
        <w:autoSpaceDN w:val="0"/>
        <w:adjustRightInd w:val="0"/>
      </w:pPr>
    </w:p>
    <w:p w14:paraId="7DF32B62" w14:textId="77777777" w:rsidR="00A16CE5" w:rsidRDefault="00A16CE5" w:rsidP="00A16CE5">
      <w:pPr>
        <w:autoSpaceDE w:val="0"/>
        <w:autoSpaceDN w:val="0"/>
        <w:adjustRightInd w:val="0"/>
      </w:pPr>
    </w:p>
    <w:p w14:paraId="74D44B6E" w14:textId="77777777" w:rsidR="00A16CE5" w:rsidRDefault="00C46D5D" w:rsidP="005F6BED">
      <w:pPr>
        <w:pStyle w:val="Heading1"/>
      </w:pPr>
      <w:r>
        <w:br w:type="page"/>
      </w:r>
      <w:bookmarkStart w:id="25" w:name="_Toc34652590"/>
      <w:r w:rsidR="001D7AF4">
        <w:lastRenderedPageBreak/>
        <w:t>Copyright</w:t>
      </w:r>
      <w:bookmarkEnd w:id="25"/>
    </w:p>
    <w:p w14:paraId="0F5EAC7B" w14:textId="77777777" w:rsidR="001D7AF4" w:rsidRDefault="001D7AF4" w:rsidP="00801E16">
      <w:pPr>
        <w:pStyle w:val="BodyText"/>
      </w:pPr>
    </w:p>
    <w:p w14:paraId="3E0BA55A" w14:textId="03B7A7AF" w:rsidR="001D7AF4" w:rsidRDefault="00822457" w:rsidP="00801E16">
      <w:pPr>
        <w:pStyle w:val="BodyText"/>
      </w:pPr>
      <w:r>
        <w:t>Copyright © 202</w:t>
      </w:r>
      <w:r w:rsidR="007E3F4F">
        <w:t>2</w:t>
      </w:r>
      <w:r w:rsidR="001D7AF4" w:rsidRPr="00801E16">
        <w:t xml:space="preserve"> Wynand S. Verwoerd</w:t>
      </w:r>
    </w:p>
    <w:p w14:paraId="37A88E03" w14:textId="41644E0F" w:rsidR="007A472E" w:rsidRPr="00801E16" w:rsidRDefault="007A472E" w:rsidP="00801E16">
      <w:pPr>
        <w:pStyle w:val="BodyText"/>
      </w:pPr>
      <w:r>
        <w:t>This file is part of SSKernel.</w:t>
      </w:r>
    </w:p>
    <w:p w14:paraId="5FD35026" w14:textId="77777777" w:rsidR="001D7AF4" w:rsidRPr="00801E16" w:rsidRDefault="001D7AF4" w:rsidP="00801E16">
      <w:pPr>
        <w:pStyle w:val="BodyText"/>
      </w:pPr>
      <w:r w:rsidRPr="00801E16">
        <w:t xml:space="preserve">The </w:t>
      </w:r>
      <w:r w:rsidR="00CF3A80">
        <w:t>SSKernel</w:t>
      </w:r>
      <w:r w:rsidRPr="00801E16">
        <w:t xml:space="preserve"> program is free software; you can redistribute it and/or modify it under the terms of the GNU General Public License as published by the Free Software Fo</w:t>
      </w:r>
      <w:r w:rsidR="00CD6500" w:rsidRPr="00801E16">
        <w:t>undation; either version 3</w:t>
      </w:r>
      <w:r w:rsidRPr="00801E16">
        <w:t xml:space="preserve"> of the License, or (at your option) any later version.</w:t>
      </w:r>
    </w:p>
    <w:p w14:paraId="48B6B592" w14:textId="77777777" w:rsidR="001D7AF4" w:rsidRPr="00801E16" w:rsidRDefault="001D7AF4" w:rsidP="00801E16">
      <w:pPr>
        <w:pStyle w:val="BodyText"/>
      </w:pPr>
      <w:r w:rsidRPr="00801E16">
        <w:t>This program is distributed in the hope that it will be useful, but WITHOUT ANY WARRANTY; without even the implied warranty of MERCHANTABILITY or FITNESS FOR A PARTICULAR PURPOSE. See the GNU General Public License for more details.</w:t>
      </w:r>
    </w:p>
    <w:p w14:paraId="24606DDE" w14:textId="257CF67B" w:rsidR="00CD6500" w:rsidRPr="00801E16" w:rsidRDefault="00CD6500" w:rsidP="00801E16">
      <w:pPr>
        <w:pStyle w:val="BodyText"/>
      </w:pPr>
      <w:r w:rsidRPr="00801E16">
        <w:t xml:space="preserve">You should have received a copy of the GNU General Public License along with this program.  If not, see </w:t>
      </w:r>
      <w:hyperlink r:id="rId8" w:history="1">
        <w:r w:rsidR="00B2373B" w:rsidRPr="00DC352C">
          <w:rPr>
            <w:rStyle w:val="Hyperlink"/>
          </w:rPr>
          <w:t>http://www.gn</w:t>
        </w:r>
        <w:r w:rsidR="00B2373B" w:rsidRPr="00DC352C">
          <w:rPr>
            <w:rStyle w:val="Hyperlink"/>
          </w:rPr>
          <w:t>u</w:t>
        </w:r>
        <w:r w:rsidR="00B2373B" w:rsidRPr="00DC352C">
          <w:rPr>
            <w:rStyle w:val="Hyperlink"/>
          </w:rPr>
          <w:t>.org/licenses/</w:t>
        </w:r>
      </w:hyperlink>
      <w:r w:rsidRPr="00801E16">
        <w:t>.</w:t>
      </w:r>
    </w:p>
    <w:p w14:paraId="2263B099" w14:textId="77777777" w:rsidR="00397CCD" w:rsidRDefault="00397CCD" w:rsidP="00397CCD">
      <w:pPr>
        <w:pStyle w:val="BodyText"/>
      </w:pPr>
      <w:r w:rsidRPr="00397CCD">
        <w:t xml:space="preserve">The program may be freely used in accordance with </w:t>
      </w:r>
      <w:r>
        <w:t xml:space="preserve">the GPL but </w:t>
      </w:r>
      <w:r w:rsidR="00005F5C">
        <w:t xml:space="preserve">it is required that </w:t>
      </w:r>
      <w:r>
        <w:t>in any publication of results based on its use, the following reference should be cited:</w:t>
      </w:r>
    </w:p>
    <w:p w14:paraId="2A8BD914" w14:textId="06D34D82" w:rsidR="00397CCD" w:rsidRPr="00397CCD" w:rsidRDefault="00397CCD" w:rsidP="00397CCD">
      <w:pPr>
        <w:pStyle w:val="BodyText"/>
      </w:pPr>
      <w:r w:rsidRPr="00397CCD">
        <w:t>W. S. Verwoerd,</w:t>
      </w:r>
      <w:r w:rsidR="00FF7493">
        <w:t xml:space="preserve"> </w:t>
      </w:r>
      <w:r w:rsidR="001D6507" w:rsidRPr="00C0726B">
        <w:rPr>
          <w:i/>
        </w:rPr>
        <w:t>The Compact Kernel of a Metabolic Flux Balance Solution Space</w:t>
      </w:r>
      <w:r w:rsidR="001D6507">
        <w:t xml:space="preserve">, World Scientific </w:t>
      </w:r>
      <w:r w:rsidR="00C0726B">
        <w:t>Publishing Co., Singapore, 2022</w:t>
      </w:r>
      <w:r w:rsidR="00C50F35">
        <w:t xml:space="preserve"> (to be published)</w:t>
      </w:r>
      <w:r w:rsidR="00C0726B">
        <w:t>; ISBN ???????</w:t>
      </w:r>
    </w:p>
    <w:p w14:paraId="5213A663" w14:textId="5883A87F" w:rsidR="001D7AF4" w:rsidRDefault="001D7AF4" w:rsidP="001D7AF4">
      <w:pPr>
        <w:pStyle w:val="Heading1"/>
      </w:pPr>
      <w:bookmarkStart w:id="26" w:name="_Ref32574344"/>
      <w:bookmarkStart w:id="27" w:name="_Toc34652591"/>
      <w:r>
        <w:t>System requirements</w:t>
      </w:r>
      <w:bookmarkEnd w:id="26"/>
      <w:bookmarkEnd w:id="27"/>
    </w:p>
    <w:p w14:paraId="56E300CD" w14:textId="77777777" w:rsidR="00A16CE5" w:rsidRDefault="00A16CE5" w:rsidP="00A16CE5">
      <w:pPr>
        <w:autoSpaceDE w:val="0"/>
        <w:autoSpaceDN w:val="0"/>
        <w:adjustRightInd w:val="0"/>
      </w:pPr>
    </w:p>
    <w:p w14:paraId="5DA29455" w14:textId="04B1EB56" w:rsidR="00A16CE5" w:rsidRDefault="0009188B" w:rsidP="007373EF">
      <w:pPr>
        <w:pStyle w:val="BodyText"/>
      </w:pPr>
      <w:r w:rsidRPr="0009188B">
        <w:t xml:space="preserve">The notebook </w:t>
      </w:r>
      <w:r>
        <w:t xml:space="preserve">file </w:t>
      </w:r>
      <w:r w:rsidR="00CF3A80">
        <w:rPr>
          <w:i/>
        </w:rPr>
        <w:t>SSKernel</w:t>
      </w:r>
      <w:r w:rsidR="007A4091">
        <w:rPr>
          <w:i/>
        </w:rPr>
        <w:t xml:space="preserve"> Launcher</w:t>
      </w:r>
      <w:r>
        <w:rPr>
          <w:i/>
        </w:rPr>
        <w:t>.nb</w:t>
      </w:r>
      <w:r w:rsidR="00A16CE5">
        <w:t xml:space="preserve"> </w:t>
      </w:r>
      <w:r w:rsidR="00DF52D7">
        <w:t>runs on</w:t>
      </w:r>
      <w:r w:rsidR="00A16CE5">
        <w:t xml:space="preserve"> </w:t>
      </w:r>
      <w:r w:rsidR="00A16CE5">
        <w:rPr>
          <w:i/>
          <w:iCs/>
        </w:rPr>
        <w:t>Mathematica</w:t>
      </w:r>
      <w:r w:rsidR="00A16CE5">
        <w:t xml:space="preserve"> version </w:t>
      </w:r>
      <w:r w:rsidR="00C0726B">
        <w:t>12</w:t>
      </w:r>
      <w:r w:rsidR="00A16CE5">
        <w:t xml:space="preserve"> or higher</w:t>
      </w:r>
      <w:r w:rsidR="00DF52D7">
        <w:t>; it may also work on earlier versions.</w:t>
      </w:r>
      <w:r w:rsidR="00A16CE5">
        <w:t xml:space="preserve"> </w:t>
      </w:r>
      <w:r w:rsidR="007A4091" w:rsidRPr="007A4091">
        <w:rPr>
          <w:i/>
        </w:rPr>
        <w:t>Mathematica</w:t>
      </w:r>
      <w:r w:rsidR="007A4091">
        <w:t xml:space="preserve"> is </w:t>
      </w:r>
      <w:r w:rsidR="00A16CE5">
        <w:t xml:space="preserve">obtainable from </w:t>
      </w:r>
      <w:hyperlink r:id="rId9" w:history="1">
        <w:r w:rsidR="00A16CE5" w:rsidRPr="00EB2582">
          <w:rPr>
            <w:rStyle w:val="Hyperlink"/>
          </w:rPr>
          <w:t>Wolfram Research, Inc</w:t>
        </w:r>
      </w:hyperlink>
      <w:r w:rsidR="00694A4E">
        <w:t xml:space="preserve">, for various operating system environments. Because of its notebook implementation the </w:t>
      </w:r>
      <w:r w:rsidR="00CF3A80">
        <w:rPr>
          <w:i/>
        </w:rPr>
        <w:t>SSKernel</w:t>
      </w:r>
      <w:r w:rsidR="00DF52D7">
        <w:rPr>
          <w:i/>
        </w:rPr>
        <w:t xml:space="preserve"> </w:t>
      </w:r>
      <w:r w:rsidR="00694A4E">
        <w:t xml:space="preserve">program can be run on any </w:t>
      </w:r>
      <w:r>
        <w:t xml:space="preserve">operating </w:t>
      </w:r>
      <w:r w:rsidR="00694A4E">
        <w:t xml:space="preserve">system for which </w:t>
      </w:r>
      <w:r w:rsidR="00694A4E" w:rsidRPr="00694A4E">
        <w:rPr>
          <w:i/>
        </w:rPr>
        <w:t>Mathematica</w:t>
      </w:r>
      <w:r w:rsidR="00694A4E">
        <w:t xml:space="preserve"> is available.</w:t>
      </w:r>
    </w:p>
    <w:p w14:paraId="4121753E" w14:textId="78C53120" w:rsidR="006548C0" w:rsidRDefault="0009188B" w:rsidP="007373EF">
      <w:pPr>
        <w:pStyle w:val="BodyText"/>
      </w:pPr>
      <w:r>
        <w:t xml:space="preserve">In addition, a Wolfram Script file </w:t>
      </w:r>
      <w:r w:rsidR="00CF3A80">
        <w:rPr>
          <w:i/>
        </w:rPr>
        <w:t>SSKernel</w:t>
      </w:r>
      <w:r w:rsidR="003C1E56">
        <w:rPr>
          <w:i/>
        </w:rPr>
        <w:t>script</w:t>
      </w:r>
      <w:r w:rsidR="006548C0" w:rsidRPr="006548C0">
        <w:rPr>
          <w:i/>
        </w:rPr>
        <w:t>.wl</w:t>
      </w:r>
      <w:r w:rsidR="003C1E56">
        <w:rPr>
          <w:i/>
        </w:rPr>
        <w:t>s</w:t>
      </w:r>
      <w:r w:rsidR="006548C0">
        <w:t xml:space="preserve"> </w:t>
      </w:r>
      <w:r>
        <w:t xml:space="preserve"> is supplied. This is essentially a command-line version of </w:t>
      </w:r>
      <w:r w:rsidR="00CF3A80">
        <w:rPr>
          <w:i/>
        </w:rPr>
        <w:t>SSKernel</w:t>
      </w:r>
      <w:r w:rsidR="006548C0" w:rsidRPr="006548C0">
        <w:t>.</w:t>
      </w:r>
      <w:r w:rsidR="006548C0">
        <w:rPr>
          <w:i/>
        </w:rPr>
        <w:t xml:space="preserve"> </w:t>
      </w:r>
      <w:r w:rsidR="006548C0">
        <w:t>It sacrifices the interactive functionality available in the notebook version, but only</w:t>
      </w:r>
      <w:r>
        <w:t xml:space="preserve"> requires access to the Wolfram Engine, either on a network or cloud server (such as Wolfram Cloud</w:t>
      </w:r>
      <w:r w:rsidR="006B77F3">
        <w:t xml:space="preserve">, </w:t>
      </w:r>
      <w:hyperlink r:id="rId10" w:history="1">
        <w:r w:rsidR="00B2373B" w:rsidRPr="00B2373B">
          <w:rPr>
            <w:rStyle w:val="Hyperlink"/>
          </w:rPr>
          <w:t>https://www.wolfram.com/cloud/</w:t>
        </w:r>
      </w:hyperlink>
      <w:r>
        <w:t xml:space="preserve">) or a locally installed engine. </w:t>
      </w:r>
      <w:r w:rsidR="006548C0">
        <w:t xml:space="preserve">To run the script file, the </w:t>
      </w:r>
      <w:r w:rsidR="006548C0" w:rsidRPr="006548C0">
        <w:rPr>
          <w:i/>
        </w:rPr>
        <w:t>wolframscript</w:t>
      </w:r>
      <w:r w:rsidR="006548C0">
        <w:t xml:space="preserve"> interpreter is also required. </w:t>
      </w:r>
    </w:p>
    <w:p w14:paraId="3B9BA8BC" w14:textId="77777777" w:rsidR="0009188B" w:rsidRDefault="0009188B" w:rsidP="007373EF">
      <w:pPr>
        <w:pStyle w:val="BodyText"/>
      </w:pPr>
      <w:r>
        <w:t>Wolfram allows free registration and subsequent installation of the Wolfram Engine for th</w:t>
      </w:r>
      <w:r w:rsidR="00A91655">
        <w:t>e purpose of software development</w:t>
      </w:r>
      <w:r w:rsidR="006548C0">
        <w:t xml:space="preserve"> and open code projects, including the </w:t>
      </w:r>
      <w:r w:rsidR="006548C0" w:rsidRPr="006548C0">
        <w:rPr>
          <w:i/>
        </w:rPr>
        <w:t>wolframscript</w:t>
      </w:r>
      <w:r w:rsidR="006548C0">
        <w:t xml:space="preserve"> interpreter</w:t>
      </w:r>
      <w:r>
        <w:t xml:space="preserve">. See </w:t>
      </w:r>
      <w:hyperlink r:id="rId11" w:history="1">
        <w:r w:rsidR="006548C0">
          <w:rPr>
            <w:rStyle w:val="Hyperlink"/>
          </w:rPr>
          <w:t>https://www.wolfram.com/engine/</w:t>
        </w:r>
      </w:hyperlink>
      <w:r>
        <w:t xml:space="preserve"> </w:t>
      </w:r>
      <w:r w:rsidR="006548C0">
        <w:t>f</w:t>
      </w:r>
      <w:r>
        <w:t>or more details.</w:t>
      </w:r>
    </w:p>
    <w:p w14:paraId="5DA50CA3" w14:textId="77777777" w:rsidR="008E505A" w:rsidRDefault="008E505A" w:rsidP="007373EF">
      <w:pPr>
        <w:pStyle w:val="BodyText"/>
      </w:pPr>
      <w:r>
        <w:br w:type="page"/>
      </w:r>
    </w:p>
    <w:p w14:paraId="1FE2A8FA" w14:textId="77777777" w:rsidR="00A16CE5" w:rsidRDefault="00A16CE5" w:rsidP="00A16CE5">
      <w:pPr>
        <w:pStyle w:val="Heading1"/>
      </w:pPr>
      <w:bookmarkStart w:id="28" w:name="_Toc262208176"/>
      <w:bookmarkStart w:id="29" w:name="_Toc34652592"/>
      <w:r>
        <w:lastRenderedPageBreak/>
        <w:t>Program Concepts</w:t>
      </w:r>
      <w:bookmarkEnd w:id="28"/>
      <w:bookmarkEnd w:id="29"/>
    </w:p>
    <w:p w14:paraId="5579378A" w14:textId="77777777" w:rsidR="00A16CE5" w:rsidRDefault="00A16CE5" w:rsidP="00A16CE5"/>
    <w:p w14:paraId="2654963B" w14:textId="54F668B4" w:rsidR="00853875" w:rsidRDefault="00DF52D7" w:rsidP="00A16CE5">
      <w:r>
        <w:t xml:space="preserve">The purpose of </w:t>
      </w:r>
      <w:r w:rsidR="00A91655">
        <w:t xml:space="preserve">the </w:t>
      </w:r>
      <w:r w:rsidR="00CF3A80">
        <w:rPr>
          <w:i/>
        </w:rPr>
        <w:t>SSKernel</w:t>
      </w:r>
      <w:r>
        <w:t xml:space="preserve"> program is to facilitate the </w:t>
      </w:r>
      <w:r w:rsidR="00024C12">
        <w:t>further characterization</w:t>
      </w:r>
      <w:r>
        <w:t xml:space="preserve"> and comparison of </w:t>
      </w:r>
      <w:r w:rsidR="00024C12">
        <w:t xml:space="preserve">constraint-based steady state models of metabolic networks, once a flux balance analysis (FBA) of such a models has been performed. </w:t>
      </w:r>
    </w:p>
    <w:p w14:paraId="0C1BA593" w14:textId="0CF389C2" w:rsidR="002468C6" w:rsidRDefault="002468C6" w:rsidP="00A16CE5"/>
    <w:p w14:paraId="75F8A27A" w14:textId="461B01B4" w:rsidR="002468C6" w:rsidRDefault="002468C6" w:rsidP="00A16CE5">
      <w:r>
        <w:t xml:space="preserve">This section gives a brief synopsis of how this works; the full explanation, with details of the many algorithms needed for this task, is found in the book </w:t>
      </w:r>
      <w:r w:rsidRPr="00C0726B">
        <w:rPr>
          <w:i/>
        </w:rPr>
        <w:t>The Compact Kernel of a Metabolic Flux Balance Solution Space</w:t>
      </w:r>
      <w:r>
        <w:t xml:space="preserve"> referred to in the copyright section above.</w:t>
      </w:r>
    </w:p>
    <w:p w14:paraId="16141AE5" w14:textId="77777777" w:rsidR="00853875" w:rsidRDefault="00853875" w:rsidP="00A16CE5"/>
    <w:p w14:paraId="1C588548" w14:textId="77777777" w:rsidR="00DF52D7" w:rsidRDefault="00024C12" w:rsidP="00A16CE5">
      <w:r>
        <w:t xml:space="preserve">A common feature of FBA models is that they are underdetermined. Even after the optimization of one or more objectives that are meant to broadly represent the effects of cellular </w:t>
      </w:r>
      <w:r w:rsidR="00D956C8">
        <w:t xml:space="preserve">metabolic </w:t>
      </w:r>
      <w:r>
        <w:t xml:space="preserve">regulation, metabolic fluxes are </w:t>
      </w:r>
      <w:r w:rsidR="00A65685">
        <w:t xml:space="preserve">not uniquely determined but </w:t>
      </w:r>
      <w:r>
        <w:t>only con</w:t>
      </w:r>
      <w:r w:rsidR="00A65685">
        <w:t>fined</w:t>
      </w:r>
      <w:r>
        <w:t xml:space="preserve"> to lie in a subspace of the high-dimensional flux space. This subspace is denoted as the </w:t>
      </w:r>
      <w:r w:rsidRPr="00277C27">
        <w:rPr>
          <w:b/>
        </w:rPr>
        <w:t>solution space</w:t>
      </w:r>
      <w:r>
        <w:t xml:space="preserve"> (SS) and may itself still </w:t>
      </w:r>
      <w:r w:rsidR="00853875">
        <w:t>have dimensions in the order of 100’s or 1000’s. Since FBA constraints and objectives are normally linear in terms of fluxes, the SS is in principle a polytope, but may be unbounded in some directions and so may not have a finite volume. To avoid this</w:t>
      </w:r>
      <w:r w:rsidR="00BE1BAB">
        <w:t>,</w:t>
      </w:r>
      <w:r w:rsidR="00853875">
        <w:t xml:space="preserve"> artificial maximum flux constraints are routinely introduced into FBA models, leading to a finite (closed) polytope for the SS of such a model.</w:t>
      </w:r>
      <w:r w:rsidR="006B472A">
        <w:t xml:space="preserve"> Such artificial termination of the SS is </w:t>
      </w:r>
      <w:r w:rsidR="00D956C8">
        <w:t>discarded</w:t>
      </w:r>
      <w:r w:rsidR="00BE1BAB">
        <w:t xml:space="preserve"> in the </w:t>
      </w:r>
      <w:r w:rsidR="00CF3A80">
        <w:t>SSKernel</w:t>
      </w:r>
      <w:r w:rsidR="00BE1BAB">
        <w:t xml:space="preserve"> analysis.</w:t>
      </w:r>
    </w:p>
    <w:p w14:paraId="0AFDD694" w14:textId="77777777" w:rsidR="00853875" w:rsidRDefault="00853875" w:rsidP="00A16CE5"/>
    <w:p w14:paraId="471DA0D1" w14:textId="655EEEA6" w:rsidR="00157B63" w:rsidRDefault="00157B63" w:rsidP="00A16CE5">
      <w:r>
        <w:t xml:space="preserve">An FBA calculation using linear programming, gives only a single point (often a vertex) of the SS polytope. </w:t>
      </w:r>
      <w:r w:rsidR="00813D33">
        <w:t xml:space="preserve">But </w:t>
      </w:r>
      <w:r>
        <w:t xml:space="preserve">the polytope is </w:t>
      </w:r>
      <w:r w:rsidR="00813D33">
        <w:t xml:space="preserve">mathematically </w:t>
      </w:r>
      <w:r>
        <w:t>fully described by the set of vectors in flux space that specify all its vertices, since they form a convex basis. That is the idea underlying extreme flux [</w:t>
      </w:r>
      <w:r w:rsidR="00306987">
        <w:t>&gt;&gt;&gt;</w:t>
      </w:r>
      <w:r>
        <w:t>] or elementary mode [</w:t>
      </w:r>
      <w:r w:rsidR="00306987">
        <w:t>&gt;&gt;&gt;</w:t>
      </w:r>
      <w:r>
        <w:t xml:space="preserve">] </w:t>
      </w:r>
      <w:r w:rsidR="00813D33">
        <w:t>analysis, which essentially specify these vertices</w:t>
      </w:r>
      <w:r>
        <w:t>. However, this is impractical for a large dimensional polytope, because the number of vertices tends to increase exponentially with the number of dimensions.</w:t>
      </w:r>
      <w:r w:rsidR="00F57063">
        <w:t xml:space="preserve"> An extension of FBA, called flux variability analysis (FVA), can give some idea of the extent of the SS. This is compared in section </w:t>
      </w:r>
      <w:r w:rsidR="00F57063">
        <w:fldChar w:fldCharType="begin"/>
      </w:r>
      <w:r w:rsidR="00F57063">
        <w:instrText xml:space="preserve"> REF _Ref34131269 \r \h </w:instrText>
      </w:r>
      <w:r w:rsidR="00F57063">
        <w:fldChar w:fldCharType="separate"/>
      </w:r>
      <w:r w:rsidR="007A472E">
        <w:t>6.1</w:t>
      </w:r>
      <w:r w:rsidR="00F57063">
        <w:fldChar w:fldCharType="end"/>
      </w:r>
      <w:r w:rsidR="002134F3">
        <w:t xml:space="preserve"> </w:t>
      </w:r>
      <w:r w:rsidR="00F57063">
        <w:t>to the SS characterization achieved here, for a simple network example.</w:t>
      </w:r>
    </w:p>
    <w:p w14:paraId="56AF3C7A" w14:textId="77777777" w:rsidR="00157B63" w:rsidRDefault="00157B63" w:rsidP="00A16CE5"/>
    <w:p w14:paraId="1BB00A43" w14:textId="77777777" w:rsidR="00BE1BAB" w:rsidRDefault="00157B63" w:rsidP="00A16CE5">
      <w:r>
        <w:t xml:space="preserve">The premise of the analysis </w:t>
      </w:r>
      <w:r w:rsidR="006B472A">
        <w:t xml:space="preserve">performed </w:t>
      </w:r>
      <w:r w:rsidR="007A4091">
        <w:t xml:space="preserve">by </w:t>
      </w:r>
      <w:r w:rsidR="00CF3A80">
        <w:rPr>
          <w:i/>
        </w:rPr>
        <w:t>SSKernel</w:t>
      </w:r>
      <w:r w:rsidR="006B472A">
        <w:t xml:space="preserve">, </w:t>
      </w:r>
      <w:r>
        <w:t xml:space="preserve">is that </w:t>
      </w:r>
      <w:r w:rsidR="002134F3">
        <w:t xml:space="preserve">even for large networks </w:t>
      </w:r>
      <w:r>
        <w:t xml:space="preserve">it is nevertheless possible to extract a much smaller dimensional </w:t>
      </w:r>
      <w:r w:rsidR="00C3303D">
        <w:t>subspace, which</w:t>
      </w:r>
      <w:r w:rsidR="006B472A">
        <w:t xml:space="preserve"> contains the biochemically most significant part of the flux variation</w:t>
      </w:r>
      <w:r w:rsidR="00020ACD">
        <w:t xml:space="preserve"> that</w:t>
      </w:r>
      <w:r w:rsidR="006B472A">
        <w:t xml:space="preserve"> the model allows. This is called the </w:t>
      </w:r>
      <w:r w:rsidR="006B472A" w:rsidRPr="00277C27">
        <w:rPr>
          <w:b/>
        </w:rPr>
        <w:t>solution space</w:t>
      </w:r>
      <w:r w:rsidR="00CF3A80">
        <w:rPr>
          <w:b/>
        </w:rPr>
        <w:t xml:space="preserve"> kernel</w:t>
      </w:r>
      <w:r w:rsidR="006B472A">
        <w:t xml:space="preserve"> (</w:t>
      </w:r>
      <w:r w:rsidR="00CF3A80">
        <w:t>SSK</w:t>
      </w:r>
      <w:r w:rsidR="006B472A">
        <w:t xml:space="preserve">) and is a closed polytope, even where the SS is not fully bounded. </w:t>
      </w:r>
    </w:p>
    <w:p w14:paraId="4B865C12" w14:textId="77777777" w:rsidR="00C3303D" w:rsidRDefault="00C3303D" w:rsidP="00A16CE5"/>
    <w:p w14:paraId="7C86ED0F" w14:textId="77777777" w:rsidR="007A2ED5" w:rsidRDefault="00E46A24" w:rsidP="00A16CE5">
      <w:r>
        <w:t xml:space="preserve">The approach taken, allows consideration of the </w:t>
      </w:r>
      <w:r w:rsidR="00CF3A80">
        <w:t>SSK</w:t>
      </w:r>
      <w:r>
        <w:t xml:space="preserve"> as a geometric object </w:t>
      </w:r>
      <w:r w:rsidR="00822457">
        <w:t xml:space="preserve">in N dimensions, </w:t>
      </w:r>
      <w:r>
        <w:t xml:space="preserve">with a particular shape that can be characterized even if not visualized. An aspect of this is that various directions in flux space are found to have special meaning. To connect the idea of a flux space direction with biochemical concepts, consider that a specific direction defines the relative sizes of all flux components. </w:t>
      </w:r>
      <w:r w:rsidR="007A2ED5">
        <w:t>Different flux vectors along the same direction signifies differe</w:t>
      </w:r>
      <w:r w:rsidR="00822457">
        <w:t>nces in the total flux carried, while the proportions of fluxes in individual reactions remain the same.</w:t>
      </w:r>
      <w:r w:rsidR="007A2ED5">
        <w:t xml:space="preserve"> </w:t>
      </w:r>
    </w:p>
    <w:p w14:paraId="5F416670" w14:textId="77777777" w:rsidR="007A2ED5" w:rsidRDefault="007A2ED5" w:rsidP="00A16CE5"/>
    <w:p w14:paraId="6B03B89E" w14:textId="77777777" w:rsidR="00C3303D" w:rsidRDefault="007A2ED5" w:rsidP="00A16CE5">
      <w:r>
        <w:t>For example, a conventional biochemical pathway involves only a small selection of reactions in the metabolic network, so would have all other flux components zero. This means geometrically that</w:t>
      </w:r>
      <w:r w:rsidR="00E46A24">
        <w:t xml:space="preserve"> </w:t>
      </w:r>
      <w:r>
        <w:t xml:space="preserve">it corresponds to a direction located in a hyperplane </w:t>
      </w:r>
      <w:r>
        <w:lastRenderedPageBreak/>
        <w:t>that is orthogonal to all such flux axes. Moreover, inside this hyperplane, there will generally only be a single direction for which all the non-zero flux components have the correct mutual ratio’s dict</w:t>
      </w:r>
      <w:r w:rsidR="00AA3D04">
        <w:t>at</w:t>
      </w:r>
      <w:r>
        <w:t xml:space="preserve">ed by </w:t>
      </w:r>
      <w:r w:rsidR="00AA3D04">
        <w:t xml:space="preserve">e.g. the stoichiometry of the participating reactions. </w:t>
      </w:r>
      <w:r w:rsidR="009062CD">
        <w:t>So in this case there is a direct correspondence between this direction and a particular pathway</w:t>
      </w:r>
      <w:r w:rsidR="00813D33">
        <w:t>.</w:t>
      </w:r>
      <w:r w:rsidR="009062CD">
        <w:t xml:space="preserve"> </w:t>
      </w:r>
      <w:r w:rsidR="00AA3D04">
        <w:t>A metabolic state where this pathway carries a particular flux, will correspond to a vector along this direction with an appropriate length.</w:t>
      </w:r>
    </w:p>
    <w:p w14:paraId="08CE6EC0" w14:textId="77777777" w:rsidR="00AA3D04" w:rsidRDefault="00AA3D04" w:rsidP="00A16CE5"/>
    <w:p w14:paraId="727B7E35" w14:textId="77777777" w:rsidR="00AA3D04" w:rsidRDefault="00AA3D04" w:rsidP="00A16CE5">
      <w:r>
        <w:t xml:space="preserve">Generalizing this, a random direction in flux space might involve </w:t>
      </w:r>
      <w:r w:rsidR="00813D33">
        <w:t xml:space="preserve">many or even </w:t>
      </w:r>
      <w:r>
        <w:t xml:space="preserve">all reactions of the network, and if it lies in the feasible region </w:t>
      </w:r>
      <w:r w:rsidR="00801E16">
        <w:t xml:space="preserve">that is </w:t>
      </w:r>
      <w:r>
        <w:t xml:space="preserve">compatible with stoichiometry and other model constraints, might be considered as a metabolic “mode” composed of many participating biochemical pathways. </w:t>
      </w:r>
      <w:r w:rsidR="009062CD">
        <w:t xml:space="preserve">Various points along this direction corresponds to metabolic states that all belong to the same mode, but carrying different overall </w:t>
      </w:r>
      <w:r w:rsidR="00801E16">
        <w:t>fluxes. The</w:t>
      </w:r>
      <w:r w:rsidR="009062CD">
        <w:t xml:space="preserve"> set of model constraints may i</w:t>
      </w:r>
      <w:r w:rsidR="00801E16">
        <w:t>n</w:t>
      </w:r>
      <w:r w:rsidR="009062CD">
        <w:t xml:space="preserve"> some cases be compatible with only a single point along this direction, in other cases with a </w:t>
      </w:r>
      <w:r w:rsidR="00801E16">
        <w:t xml:space="preserve">finite or even infinite </w:t>
      </w:r>
      <w:r w:rsidR="009062CD">
        <w:t xml:space="preserve">range </w:t>
      </w:r>
      <w:r w:rsidR="00801E16">
        <w:t>of flux points that lie along the direction.</w:t>
      </w:r>
    </w:p>
    <w:p w14:paraId="06A5BBE1" w14:textId="77777777" w:rsidR="00D956C8" w:rsidRDefault="00D956C8" w:rsidP="00A16CE5"/>
    <w:p w14:paraId="1F256DB3" w14:textId="77777777" w:rsidR="00D956C8" w:rsidRDefault="00D956C8" w:rsidP="00A16CE5">
      <w:r>
        <w:t xml:space="preserve">The boundaries of the SS polytope are formed by a set of hyperplanes. These are mathematically specified by a </w:t>
      </w:r>
      <w:r w:rsidRPr="00277C27">
        <w:rPr>
          <w:b/>
        </w:rPr>
        <w:t>constraint matrix</w:t>
      </w:r>
      <w:r>
        <w:t xml:space="preserve"> and a </w:t>
      </w:r>
      <w:r w:rsidR="00B87875" w:rsidRPr="00B87875">
        <w:rPr>
          <w:b/>
        </w:rPr>
        <w:t xml:space="preserve">constraint </w:t>
      </w:r>
      <w:r w:rsidRPr="00277C27">
        <w:rPr>
          <w:b/>
        </w:rPr>
        <w:t>values vector</w:t>
      </w:r>
      <w:r>
        <w:t xml:space="preserve">. </w:t>
      </w:r>
      <w:r w:rsidR="00277C27">
        <w:t>The coordinate origin is required to be inside or on the polytope boundary. Then e</w:t>
      </w:r>
      <w:r>
        <w:t xml:space="preserve">ach row of the constraint matrix is a unit vector defining a direction in flux space. The corresponding boundary hyperplane is </w:t>
      </w:r>
      <w:r w:rsidR="00277C27">
        <w:t>orthogonal to this direction, and intersects it at a radius given by the corresponding entry in the values vector</w:t>
      </w:r>
      <w:r w:rsidR="00B87875">
        <w:t>. With an interior origin, entries in the values vector are nonnegative</w:t>
      </w:r>
      <w:r w:rsidR="00277C27">
        <w:t>.</w:t>
      </w:r>
    </w:p>
    <w:p w14:paraId="79EE2006" w14:textId="77777777" w:rsidR="00BF426D" w:rsidRDefault="0001279F" w:rsidP="00A16CE5">
      <w:r w:rsidRPr="00A94051">
        <w:rPr>
          <w:noProof/>
          <w:lang w:val="en-NZ" w:eastAsia="en-NZ"/>
        </w:rPr>
        <mc:AlternateContent>
          <mc:Choice Requires="wpg">
            <w:drawing>
              <wp:anchor distT="0" distB="0" distL="114300" distR="114300" simplePos="0" relativeHeight="251645952" behindDoc="0" locked="0" layoutInCell="1" allowOverlap="1" wp14:anchorId="2793FF65" wp14:editId="03FE5E66">
                <wp:simplePos x="0" y="0"/>
                <wp:positionH relativeFrom="column">
                  <wp:posOffset>761350</wp:posOffset>
                </wp:positionH>
                <wp:positionV relativeFrom="paragraph">
                  <wp:posOffset>283638</wp:posOffset>
                </wp:positionV>
                <wp:extent cx="3928745" cy="2343785"/>
                <wp:effectExtent l="0" t="0" r="0" b="0"/>
                <wp:wrapTopAndBottom/>
                <wp:docPr id="4" name="Group 18"/>
                <wp:cNvGraphicFramePr/>
                <a:graphic xmlns:a="http://schemas.openxmlformats.org/drawingml/2006/main">
                  <a:graphicData uri="http://schemas.microsoft.com/office/word/2010/wordprocessingGroup">
                    <wpg:wgp>
                      <wpg:cNvGrpSpPr/>
                      <wpg:grpSpPr>
                        <a:xfrm>
                          <a:off x="0" y="0"/>
                          <a:ext cx="3928745" cy="2343785"/>
                          <a:chOff x="226093" y="0"/>
                          <a:chExt cx="3929375" cy="2343895"/>
                        </a:xfrm>
                      </wpg:grpSpPr>
                      <pic:pic xmlns:pic="http://schemas.openxmlformats.org/drawingml/2006/picture">
                        <pic:nvPicPr>
                          <pic:cNvPr id="5" name="Picture 5"/>
                          <pic:cNvPicPr>
                            <a:picLocks noChangeAspect="1"/>
                          </pic:cNvPicPr>
                        </pic:nvPicPr>
                        <pic:blipFill>
                          <a:blip r:embed="rId12"/>
                          <a:stretch>
                            <a:fillRect/>
                          </a:stretch>
                        </pic:blipFill>
                        <pic:spPr>
                          <a:xfrm>
                            <a:off x="226093" y="0"/>
                            <a:ext cx="3929375" cy="2343895"/>
                          </a:xfrm>
                          <a:prstGeom prst="rect">
                            <a:avLst/>
                          </a:prstGeom>
                        </pic:spPr>
                      </pic:pic>
                      <wps:wsp>
                        <wps:cNvPr id="8" name="TextBox 13"/>
                        <wps:cNvSpPr txBox="1"/>
                        <wps:spPr>
                          <a:xfrm>
                            <a:off x="2492091" y="788562"/>
                            <a:ext cx="433139" cy="464842"/>
                          </a:xfrm>
                          <a:prstGeom prst="rect">
                            <a:avLst/>
                          </a:prstGeom>
                          <a:noFill/>
                        </wps:spPr>
                        <wps:txbx>
                          <w:txbxContent>
                            <w:p w14:paraId="57E1C165" w14:textId="77777777" w:rsidR="00B2373B" w:rsidRDefault="00B2373B" w:rsidP="00A94051">
                              <w:pPr>
                                <w:pStyle w:val="NormalWeb"/>
                                <w:spacing w:before="0" w:after="0"/>
                              </w:pPr>
                              <w:r>
                                <w:rPr>
                                  <w:rFonts w:asciiTheme="minorHAnsi" w:hAnsi="Calibri" w:cstheme="minorBidi"/>
                                  <w:color w:val="000000" w:themeColor="text1"/>
                                  <w:kern w:val="24"/>
                                  <w:sz w:val="40"/>
                                  <w:szCs w:val="40"/>
                                </w:rPr>
                                <w:t>c</w:t>
                              </w:r>
                              <w:r>
                                <w:rPr>
                                  <w:rFonts w:asciiTheme="minorHAnsi" w:hAnsi="Calibri" w:cstheme="minorBidi"/>
                                  <w:color w:val="000000" w:themeColor="text1"/>
                                  <w:kern w:val="24"/>
                                  <w:position w:val="-10"/>
                                  <w:sz w:val="40"/>
                                  <w:szCs w:val="40"/>
                                  <w:vertAlign w:val="subscript"/>
                                </w:rPr>
                                <w:t>1</w:t>
                              </w:r>
                            </w:p>
                          </w:txbxContent>
                        </wps:txbx>
                        <wps:bodyPr wrap="square" rtlCol="0">
                          <a:spAutoFit/>
                        </wps:bodyPr>
                      </wps:wsp>
                      <wps:wsp>
                        <wps:cNvPr id="11" name="TextBox 14"/>
                        <wps:cNvSpPr txBox="1"/>
                        <wps:spPr>
                          <a:xfrm>
                            <a:off x="1712297" y="785685"/>
                            <a:ext cx="433775" cy="464842"/>
                          </a:xfrm>
                          <a:prstGeom prst="rect">
                            <a:avLst/>
                          </a:prstGeom>
                          <a:noFill/>
                        </wps:spPr>
                        <wps:txbx>
                          <w:txbxContent>
                            <w:p w14:paraId="458592AF" w14:textId="77777777" w:rsidR="00B2373B" w:rsidRDefault="00B2373B" w:rsidP="00A94051">
                              <w:pPr>
                                <w:pStyle w:val="NormalWeb"/>
                                <w:spacing w:before="0" w:after="0"/>
                              </w:pPr>
                              <w:r>
                                <w:rPr>
                                  <w:rFonts w:asciiTheme="minorHAnsi" w:hAnsi="Calibri" w:cstheme="minorBidi"/>
                                  <w:color w:val="000000" w:themeColor="text1"/>
                                  <w:kern w:val="24"/>
                                  <w:sz w:val="40"/>
                                  <w:szCs w:val="40"/>
                                </w:rPr>
                                <w:t>c</w:t>
                              </w:r>
                              <w:r>
                                <w:rPr>
                                  <w:rFonts w:asciiTheme="minorHAnsi" w:hAnsi="Calibri" w:cstheme="minorBidi"/>
                                  <w:color w:val="000000" w:themeColor="text1"/>
                                  <w:kern w:val="24"/>
                                  <w:position w:val="-10"/>
                                  <w:sz w:val="40"/>
                                  <w:szCs w:val="40"/>
                                  <w:vertAlign w:val="subscript"/>
                                </w:rPr>
                                <w:t>2</w:t>
                              </w:r>
                            </w:p>
                          </w:txbxContent>
                        </wps:txbx>
                        <wps:bodyPr wrap="square" rtlCol="0">
                          <a:spAutoFit/>
                        </wps:bodyPr>
                      </wps:wsp>
                      <wps:wsp>
                        <wps:cNvPr id="12" name="TextBox 15"/>
                        <wps:cNvSpPr txBox="1"/>
                        <wps:spPr>
                          <a:xfrm>
                            <a:off x="2251499" y="1364713"/>
                            <a:ext cx="433139" cy="464842"/>
                          </a:xfrm>
                          <a:prstGeom prst="rect">
                            <a:avLst/>
                          </a:prstGeom>
                          <a:noFill/>
                        </wps:spPr>
                        <wps:txbx>
                          <w:txbxContent>
                            <w:p w14:paraId="649F4AA1" w14:textId="77777777" w:rsidR="00B2373B" w:rsidRDefault="00B2373B" w:rsidP="00A94051">
                              <w:pPr>
                                <w:pStyle w:val="NormalWeb"/>
                                <w:spacing w:before="0" w:after="0"/>
                              </w:pPr>
                              <w:r>
                                <w:rPr>
                                  <w:rFonts w:asciiTheme="minorHAnsi" w:hAnsi="Calibri" w:cstheme="minorBidi"/>
                                  <w:color w:val="000000" w:themeColor="text1"/>
                                  <w:kern w:val="24"/>
                                  <w:sz w:val="40"/>
                                  <w:szCs w:val="40"/>
                                </w:rPr>
                                <w:t>c</w:t>
                              </w:r>
                              <w:r>
                                <w:rPr>
                                  <w:rFonts w:asciiTheme="minorHAnsi" w:hAnsi="Calibri" w:cstheme="minorBidi"/>
                                  <w:color w:val="000000" w:themeColor="text1"/>
                                  <w:kern w:val="24"/>
                                  <w:position w:val="-10"/>
                                  <w:sz w:val="40"/>
                                  <w:szCs w:val="40"/>
                                  <w:vertAlign w:val="subscript"/>
                                </w:rPr>
                                <w:t>3</w:t>
                              </w:r>
                            </w:p>
                          </w:txbxContent>
                        </wps:txbx>
                        <wps:bodyPr wrap="square" rtlCol="0">
                          <a:spAutoFit/>
                        </wps:bodyPr>
                      </wps:wsp>
                    </wpg:wgp>
                  </a:graphicData>
                </a:graphic>
              </wp:anchor>
            </w:drawing>
          </mc:Choice>
          <mc:Fallback>
            <w:pict>
              <v:group w14:anchorId="2793FF65" id="Group 18" o:spid="_x0000_s1026" style="position:absolute;margin-left:59.95pt;margin-top:22.35pt;width:309.35pt;height:184.55pt;z-index:251645952" coordorigin="2260" coordsize="39293,23438"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2260;width:39294;height:234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">
                  <v:imagedata r:id="rId13" o:title=""/>
                </v:shape>
                <v:shapetype id="_x0000_t202" coordsize="21600,21600" o:spt="202" path="m,l,21600r21600,l21600,xe">
                  <v:stroke joinstyle="miter"/>
                  <v:path gradientshapeok="t" o:connecttype="rect"/>
                </v:shapetype>
                <v:shape id="TextBox 13" o:spid="_x0000_s1028" type="#_x0000_t202" style="position:absolute;left:24920;top:7885;width:4332;height:4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" filled="f" stroked="f">
                  <v:textbox style="mso-fit-shape-to-text:t">
                    <w:txbxContent>
                      <w:p w14:paraId="57E1C165" w14:textId="77777777" w:rsidR="00B2373B" w:rsidRDefault="00B2373B" w:rsidP="00A94051">
                        <w:pPr>
                          <w:pStyle w:val="NormalWeb"/>
                          <w:spacing w:before="0" w:after="0"/>
                        </w:pPr>
                        <w:r>
                          <w:rPr>
                            <w:rFonts w:asciiTheme="minorHAnsi" w:hAnsi="Calibri" w:cstheme="minorBidi"/>
                            <w:color w:val="000000" w:themeColor="text1"/>
                            <w:kern w:val="24"/>
                            <w:sz w:val="40"/>
                            <w:szCs w:val="40"/>
                          </w:rPr>
                          <w:t>c</w:t>
                        </w:r>
                        <w:r>
                          <w:rPr>
                            <w:rFonts w:asciiTheme="minorHAnsi" w:hAnsi="Calibri" w:cstheme="minorBidi"/>
                            <w:color w:val="000000" w:themeColor="text1"/>
                            <w:kern w:val="24"/>
                            <w:position w:val="-10"/>
                            <w:sz w:val="40"/>
                            <w:szCs w:val="40"/>
                            <w:vertAlign w:val="subscript"/>
                          </w:rPr>
                          <w:t>1</w:t>
                        </w:r>
                      </w:p>
                    </w:txbxContent>
                  </v:textbox>
                </v:shape>
                <v:shape id="TextBox 14" o:spid="_x0000_s1029" type="#_x0000_t202" style="position:absolute;left:17122;top:7856;width:4338;height:4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" filled="f" stroked="f">
                  <v:textbox style="mso-fit-shape-to-text:t">
                    <w:txbxContent>
                      <w:p w14:paraId="458592AF" w14:textId="77777777" w:rsidR="00B2373B" w:rsidRDefault="00B2373B" w:rsidP="00A94051">
                        <w:pPr>
                          <w:pStyle w:val="NormalWeb"/>
                          <w:spacing w:before="0" w:after="0"/>
                        </w:pPr>
                        <w:r>
                          <w:rPr>
                            <w:rFonts w:asciiTheme="minorHAnsi" w:hAnsi="Calibri" w:cstheme="minorBidi"/>
                            <w:color w:val="000000" w:themeColor="text1"/>
                            <w:kern w:val="24"/>
                            <w:sz w:val="40"/>
                            <w:szCs w:val="40"/>
                          </w:rPr>
                          <w:t>c</w:t>
                        </w:r>
                        <w:r>
                          <w:rPr>
                            <w:rFonts w:asciiTheme="minorHAnsi" w:hAnsi="Calibri" w:cstheme="minorBidi"/>
                            <w:color w:val="000000" w:themeColor="text1"/>
                            <w:kern w:val="24"/>
                            <w:position w:val="-10"/>
                            <w:sz w:val="40"/>
                            <w:szCs w:val="40"/>
                            <w:vertAlign w:val="subscript"/>
                          </w:rPr>
                          <w:t>2</w:t>
                        </w:r>
                      </w:p>
                    </w:txbxContent>
                  </v:textbox>
                </v:shape>
                <v:shape id="TextBox 15" o:spid="_x0000_s1030" type="#_x0000_t202" style="position:absolute;left:22514;top:13647;width:4332;height:4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" filled="f" stroked="f">
                  <v:textbox style="mso-fit-shape-to-text:t">
                    <w:txbxContent>
                      <w:p w14:paraId="649F4AA1" w14:textId="77777777" w:rsidR="00B2373B" w:rsidRDefault="00B2373B" w:rsidP="00A94051">
                        <w:pPr>
                          <w:pStyle w:val="NormalWeb"/>
                          <w:spacing w:before="0" w:after="0"/>
                        </w:pPr>
                        <w:r>
                          <w:rPr>
                            <w:rFonts w:asciiTheme="minorHAnsi" w:hAnsi="Calibri" w:cstheme="minorBidi"/>
                            <w:color w:val="000000" w:themeColor="text1"/>
                            <w:kern w:val="24"/>
                            <w:sz w:val="40"/>
                            <w:szCs w:val="40"/>
                          </w:rPr>
                          <w:t>c</w:t>
                        </w:r>
                        <w:r>
                          <w:rPr>
                            <w:rFonts w:asciiTheme="minorHAnsi" w:hAnsi="Calibri" w:cstheme="minorBidi"/>
                            <w:color w:val="000000" w:themeColor="text1"/>
                            <w:kern w:val="24"/>
                            <w:position w:val="-10"/>
                            <w:sz w:val="40"/>
                            <w:szCs w:val="40"/>
                            <w:vertAlign w:val="subscript"/>
                          </w:rPr>
                          <w:t>3</w:t>
                        </w:r>
                      </w:p>
                    </w:txbxContent>
                  </v:textbox>
                </v:shape>
                <w10:wrap type="topAndBottom"/>
              </v:group>
            </w:pict>
          </mc:Fallback>
        </mc:AlternateContent>
      </w:r>
    </w:p>
    <w:p w14:paraId="3F4F88A1" w14:textId="47CA100E" w:rsidR="00BF426D" w:rsidRDefault="003B1705" w:rsidP="003B1705">
      <w:pPr>
        <w:pStyle w:val="MTDisplayEquation"/>
      </w:pPr>
      <w:r>
        <w:tab/>
      </w:r>
      <w:r w:rsidRPr="003B1705">
        <w:rPr>
          <w:position w:val="-46"/>
        </w:rPr>
        <w:object w:dxaOrig="3379" w:dyaOrig="1020" w14:anchorId="32E21950">
          <v:shape id="_x0000_i1025" type="#_x0000_t75" style="width:169.5pt;height:50.25pt" o:ole="">
            <v:imagedata r:id="rId14" o:title=""/>
          </v:shape>
          <o:OLEObject Type="Embed" ProgID="Equation.DSMT4" ShapeID="_x0000_i1025" DrawAspect="Content" ObjectID="_1704738666" r:id="rId1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A472E">
          <w:rPr>
            <w:noProof/>
          </w:rPr>
          <w:instrText>1</w:instrText>
        </w:r>
      </w:fldSimple>
      <w:r>
        <w:instrText>.</w:instrText>
      </w:r>
      <w:fldSimple w:instr=" SEQ MTEqn \c \* Arabic \* MERGEFORMAT ">
        <w:r w:rsidR="007A472E">
          <w:rPr>
            <w:noProof/>
          </w:rPr>
          <w:instrText>1</w:instrText>
        </w:r>
      </w:fldSimple>
      <w:r>
        <w:instrText>)</w:instrText>
      </w:r>
      <w:r>
        <w:fldChar w:fldCharType="end"/>
      </w:r>
    </w:p>
    <w:p w14:paraId="69396B77" w14:textId="77777777" w:rsidR="00822457" w:rsidRDefault="00822457" w:rsidP="003B1705">
      <w:pPr>
        <w:pStyle w:val="Caption"/>
      </w:pPr>
    </w:p>
    <w:p w14:paraId="5ADCB269" w14:textId="464A0532" w:rsidR="00A94051" w:rsidRPr="003B1705" w:rsidRDefault="003B1705" w:rsidP="003B1705">
      <w:pPr>
        <w:pStyle w:val="Caption"/>
      </w:pPr>
      <w:bookmarkStart w:id="30" w:name="_Ref31015068"/>
      <w:r>
        <w:t xml:space="preserve">Figure </w:t>
      </w:r>
      <w:r>
        <w:fldChar w:fldCharType="begin"/>
      </w:r>
      <w:r>
        <w:instrText xml:space="preserve"> SEQ Figure \* ARABIC </w:instrText>
      </w:r>
      <w:r>
        <w:fldChar w:fldCharType="separate"/>
      </w:r>
      <w:r w:rsidR="007A472E">
        <w:rPr>
          <w:noProof/>
        </w:rPr>
        <w:t>1</w:t>
      </w:r>
      <w:r>
        <w:fldChar w:fldCharType="end"/>
      </w:r>
      <w:bookmarkEnd w:id="30"/>
      <w:r>
        <w:t>: 2D example of representing a polytope by boundary planes specified by a constraint matrix and values vector. The first row of the constraints matrix contains unit vector c</w:t>
      </w:r>
      <w:r>
        <w:rPr>
          <w:vertAlign w:val="subscript"/>
        </w:rPr>
        <w:t>1</w:t>
      </w:r>
      <w:r>
        <w:t xml:space="preserve"> and the grey region in the figure is the set of points p = (x,y) for which c</w:t>
      </w:r>
      <w:r>
        <w:rPr>
          <w:vertAlign w:val="subscript"/>
        </w:rPr>
        <w:t>1</w:t>
      </w:r>
      <w:r>
        <w:t xml:space="preserve">.p  ≤ 1, the corresponding entry in the values </w:t>
      </w:r>
      <w:r w:rsidR="0001279F">
        <w:t>vector. The</w:t>
      </w:r>
      <w:r>
        <w:t xml:space="preserve"> polytope, here a triangle, is the area where </w:t>
      </w:r>
      <w:r w:rsidR="0001279F">
        <w:t xml:space="preserve">the three half-planes defined by </w:t>
      </w:r>
      <w:r>
        <w:t xml:space="preserve"> </w:t>
      </w:r>
      <w:r w:rsidR="0001279F">
        <w:t>Equation 1.1 overlap.</w:t>
      </w:r>
    </w:p>
    <w:p w14:paraId="46B7FFFA" w14:textId="27F0CCD7" w:rsidR="00822457" w:rsidRDefault="000E1150" w:rsidP="00A16CE5">
      <w:r>
        <w:fldChar w:fldCharType="begin"/>
      </w:r>
      <w:r>
        <w:instrText xml:space="preserve"> REF _Ref31015068 \h </w:instrText>
      </w:r>
      <w:r>
        <w:fldChar w:fldCharType="separate"/>
      </w:r>
      <w:r w:rsidR="007A472E">
        <w:t xml:space="preserve">Figure </w:t>
      </w:r>
      <w:r w:rsidR="007A472E">
        <w:rPr>
          <w:noProof/>
        </w:rPr>
        <w:t>1</w:t>
      </w:r>
      <w:r>
        <w:fldChar w:fldCharType="end"/>
      </w:r>
      <w:r>
        <w:t xml:space="preserve"> illustrates the boundary representation for a triangle in 2D. </w:t>
      </w:r>
      <w:r w:rsidR="00813D33">
        <w:t>Th</w:t>
      </w:r>
      <w:r>
        <w:t>e</w:t>
      </w:r>
      <w:r w:rsidR="00813D33">
        <w:t xml:space="preserve"> boundary hyperplane representation of a polytope is an equivalent alternative to specifying all the vertices, but has the major advantage </w:t>
      </w:r>
      <w:r w:rsidR="001273AF">
        <w:t xml:space="preserve">that </w:t>
      </w:r>
      <w:r w:rsidR="00813D33">
        <w:t xml:space="preserve">for </w:t>
      </w:r>
      <w:r w:rsidR="001273AF">
        <w:t>a space of dimension N,</w:t>
      </w:r>
      <w:r w:rsidR="00813D33">
        <w:t xml:space="preserve"> the number </w:t>
      </w:r>
      <w:r w:rsidR="00813D33">
        <w:lastRenderedPageBreak/>
        <w:t xml:space="preserve">of hyperplanes is generally only of the </w:t>
      </w:r>
      <w:r w:rsidR="001273AF">
        <w:t xml:space="preserve">order of N (the minimum number required to get a closed polytope, is the (N+1) needed for a simplex). The disadvantage is that many geometrical quantities are much harder to </w:t>
      </w:r>
      <w:r w:rsidR="004802A4">
        <w:t>calculate than</w:t>
      </w:r>
      <w:r w:rsidR="00822457">
        <w:t xml:space="preserve"> for the vertex based specification</w:t>
      </w:r>
      <w:r w:rsidR="001273AF">
        <w:t xml:space="preserve">. </w:t>
      </w:r>
    </w:p>
    <w:p w14:paraId="1BE4044C" w14:textId="77777777" w:rsidR="00822457" w:rsidRDefault="00822457" w:rsidP="00A16CE5"/>
    <w:p w14:paraId="15858F5C" w14:textId="77777777" w:rsidR="00813D33" w:rsidRDefault="001273AF" w:rsidP="00A16CE5">
      <w:r>
        <w:t xml:space="preserve">The approach used by </w:t>
      </w:r>
      <w:r w:rsidR="00CF3A80">
        <w:rPr>
          <w:i/>
        </w:rPr>
        <w:t>SSKernel</w:t>
      </w:r>
      <w:r>
        <w:t>, consistently uses the hyperplane representation and avoids ever calculating vertices.</w:t>
      </w:r>
      <w:r w:rsidR="007A4091">
        <w:t xml:space="preserve"> This is a major distinction from elementary mode based descriptions of the SS.</w:t>
      </w:r>
    </w:p>
    <w:p w14:paraId="3FD9754B" w14:textId="77777777" w:rsidR="00277C27" w:rsidRDefault="00277C27" w:rsidP="00A16CE5"/>
    <w:p w14:paraId="147592EB" w14:textId="77777777" w:rsidR="00277C27" w:rsidRDefault="00277C27" w:rsidP="00A16CE5">
      <w:r>
        <w:t xml:space="preserve">The part of a boundary hyperplane that is </w:t>
      </w:r>
      <w:r w:rsidRPr="007A4091">
        <w:rPr>
          <w:b/>
        </w:rPr>
        <w:t>feasible</w:t>
      </w:r>
      <w:r>
        <w:t xml:space="preserve"> (i.e., satisfies all constraint matrix </w:t>
      </w:r>
      <w:r w:rsidR="00794C19">
        <w:t>constraints wit</w:t>
      </w:r>
      <w:r w:rsidR="000C27AD">
        <w:t>h a less or equal condition) is</w:t>
      </w:r>
      <w:r w:rsidR="00794C19">
        <w:t xml:space="preserve"> termed </w:t>
      </w:r>
      <w:r w:rsidR="000C27AD">
        <w:t xml:space="preserve">a </w:t>
      </w:r>
      <w:r w:rsidR="000C27AD">
        <w:rPr>
          <w:b/>
        </w:rPr>
        <w:t>facet</w:t>
      </w:r>
      <w:r w:rsidR="00794C19">
        <w:t xml:space="preserve"> of the SS polytope. Similarly</w:t>
      </w:r>
      <w:r w:rsidR="000C27AD">
        <w:t>,</w:t>
      </w:r>
      <w:r w:rsidR="00794C19">
        <w:t xml:space="preserve"> intersections of facets are themselves facets, at a </w:t>
      </w:r>
      <w:r w:rsidR="00794C19" w:rsidRPr="00794C19">
        <w:rPr>
          <w:b/>
        </w:rPr>
        <w:t>facet level</w:t>
      </w:r>
      <w:r w:rsidR="00794C19" w:rsidRPr="00794C19">
        <w:t xml:space="preserve"> defined </w:t>
      </w:r>
      <w:r w:rsidR="00794C19">
        <w:t>by the number of intersecting hyperplanes. Thus, for a polyhedron in 3 dimensions, its sides are the level 1 facets, edges are level 2 facets, and vertices level 3.</w:t>
      </w:r>
      <w:r w:rsidR="002A033A">
        <w:t xml:space="preserve"> Generally, facet levels range from 0 (the SS itself) to the dimension number N, and level N facets are the vertices.</w:t>
      </w:r>
    </w:p>
    <w:p w14:paraId="7D91FE96" w14:textId="77777777" w:rsidR="00277C27" w:rsidRDefault="00277C27" w:rsidP="00A16CE5"/>
    <w:p w14:paraId="64E0A9B1" w14:textId="77777777" w:rsidR="00272EB4" w:rsidRDefault="00277C27" w:rsidP="00A16CE5">
      <w:r>
        <w:t xml:space="preserve">Having removed artificial flux constraints the SS is almost always unbounded. </w:t>
      </w:r>
      <w:r w:rsidR="00794C19">
        <w:t xml:space="preserve">In this case </w:t>
      </w:r>
      <w:r w:rsidR="00E75134">
        <w:t xml:space="preserve">at least </w:t>
      </w:r>
      <w:r w:rsidR="00794C19">
        <w:t xml:space="preserve">some of its facets will also be unbounded. </w:t>
      </w:r>
      <w:r w:rsidR="00E75134">
        <w:t>Any</w:t>
      </w:r>
      <w:r w:rsidR="00794C19">
        <w:t xml:space="preserve"> direction along which</w:t>
      </w:r>
      <w:r w:rsidR="00E75134">
        <w:t xml:space="preserve"> </w:t>
      </w:r>
      <w:r w:rsidR="007F66C7">
        <w:t xml:space="preserve">the SS is unbounded, is called a </w:t>
      </w:r>
      <w:r w:rsidR="007F66C7" w:rsidRPr="007F66C7">
        <w:rPr>
          <w:b/>
        </w:rPr>
        <w:t>ray</w:t>
      </w:r>
      <w:r w:rsidR="007F66C7">
        <w:t xml:space="preserve"> direction. A ray that falls within a facet, defining the direction along which that facet is unbounded, is considered to be </w:t>
      </w:r>
      <w:r w:rsidR="00E75134">
        <w:t xml:space="preserve">a </w:t>
      </w:r>
      <w:r w:rsidR="00E75134" w:rsidRPr="00E75134">
        <w:rPr>
          <w:b/>
        </w:rPr>
        <w:t>peripheral ray</w:t>
      </w:r>
      <w:r w:rsidR="007F66C7">
        <w:t xml:space="preserve"> of the SS and the higher the facet level, the “more peripheral” the ray would be.</w:t>
      </w:r>
    </w:p>
    <w:p w14:paraId="19DAC60B" w14:textId="77777777" w:rsidR="00272EB4" w:rsidRDefault="00272EB4" w:rsidP="00272EB4"/>
    <w:p w14:paraId="78EC4632" w14:textId="77777777" w:rsidR="00272EB4" w:rsidRDefault="00272EB4" w:rsidP="00272EB4">
      <w:r>
        <w:t xml:space="preserve">As a counterpart to ray directions, which signify an infinite range of flux variation, it is commonly observed (e.g. by doing flux variability analysis (FVA) ) that many fluxes in a FBA model have a constant value throughout the solution space. These are designated as </w:t>
      </w:r>
      <w:r w:rsidRPr="00B87875">
        <w:rPr>
          <w:b/>
        </w:rPr>
        <w:t>fixed fluxes</w:t>
      </w:r>
      <w:r>
        <w:t xml:space="preserve">. The </w:t>
      </w:r>
      <w:r w:rsidR="00CF3A80">
        <w:rPr>
          <w:i/>
        </w:rPr>
        <w:t>SSKernel</w:t>
      </w:r>
      <w:r>
        <w:t xml:space="preserve"> program detects these by a special algorithm that runs faster than FVA by several orders of magnitude, and isolating them at the start is a key step to reduce </w:t>
      </w:r>
      <w:r w:rsidR="00CF3A80">
        <w:t>SSK</w:t>
      </w:r>
      <w:r>
        <w:t xml:space="preserve"> dimensions and make the finding of rays and facets computationally tractable.</w:t>
      </w:r>
    </w:p>
    <w:p w14:paraId="1B4DE0D4" w14:textId="77777777" w:rsidR="00272EB4" w:rsidRDefault="00272EB4" w:rsidP="00272EB4"/>
    <w:p w14:paraId="15B6F7D0" w14:textId="77777777" w:rsidR="00272EB4" w:rsidRDefault="00272EB4" w:rsidP="00272EB4">
      <w:r>
        <w:t xml:space="preserve">To this end, the calculation in the program is divided up in different stages further discussed below. Crucially, in an initial stage the fixed fluxes and an easily calculated  class of rays (prismatic rays)  are removed and stoichiometry constraints applied which results in a </w:t>
      </w:r>
      <w:r w:rsidRPr="000D26DD">
        <w:rPr>
          <w:b/>
        </w:rPr>
        <w:t>reduced solution space</w:t>
      </w:r>
      <w:r>
        <w:t xml:space="preserve"> or RSS.  The RSS dimension count is typically between 1% and 10% of the value for the full flux space </w:t>
      </w:r>
      <w:r w:rsidR="007F66C7">
        <w:t xml:space="preserve">and is determined </w:t>
      </w:r>
      <w:r>
        <w:t>without requiring heavy computing, making it a worthwhile intermediate step.</w:t>
      </w:r>
    </w:p>
    <w:p w14:paraId="274DB564" w14:textId="77777777" w:rsidR="00085613" w:rsidRDefault="00085613" w:rsidP="00085613"/>
    <w:p w14:paraId="6B347419" w14:textId="77777777" w:rsidR="00085613" w:rsidRDefault="00317953" w:rsidP="00085613">
      <w:r>
        <w:t>It is possible that all facets</w:t>
      </w:r>
      <w:r w:rsidR="00085613">
        <w:t xml:space="preserve"> at all levels</w:t>
      </w:r>
      <w:r>
        <w:t>,</w:t>
      </w:r>
      <w:r w:rsidR="00085613">
        <w:t xml:space="preserve"> except for </w:t>
      </w:r>
      <w:r>
        <w:t>a single vertex where they all intercept</w:t>
      </w:r>
      <w:r w:rsidR="00085613">
        <w:t xml:space="preserve">, are unbounded; in that case the SS shape is a </w:t>
      </w:r>
      <w:r w:rsidR="00085613" w:rsidRPr="00E75134">
        <w:rPr>
          <w:b/>
        </w:rPr>
        <w:t>simple cone</w:t>
      </w:r>
      <w:r w:rsidR="00085613">
        <w:rPr>
          <w:b/>
        </w:rPr>
        <w:t xml:space="preserve"> </w:t>
      </w:r>
      <w:r w:rsidR="00085613" w:rsidRPr="00E75134">
        <w:t xml:space="preserve">and its </w:t>
      </w:r>
      <w:r w:rsidR="00CF3A80">
        <w:t>SSK</w:t>
      </w:r>
      <w:r w:rsidR="00085613" w:rsidRPr="00E75134">
        <w:t xml:space="preserve"> is trivially just the single</w:t>
      </w:r>
      <w:r w:rsidR="00085613">
        <w:t xml:space="preserve"> vertex point forming the apex of the cone.</w:t>
      </w:r>
    </w:p>
    <w:p w14:paraId="5656DAD1" w14:textId="77777777" w:rsidR="00085613" w:rsidRDefault="00085613" w:rsidP="00085613"/>
    <w:p w14:paraId="5D1567F4" w14:textId="3AAF350A" w:rsidR="00085613" w:rsidRDefault="00085613" w:rsidP="00085613">
      <w:r>
        <w:t xml:space="preserve">More commonly, the SS has both unbounded and </w:t>
      </w:r>
      <w:r w:rsidRPr="00E75134">
        <w:rPr>
          <w:b/>
        </w:rPr>
        <w:t>bounded facets</w:t>
      </w:r>
      <w:r>
        <w:t xml:space="preserve"> </w:t>
      </w:r>
      <w:r w:rsidRPr="00E75134">
        <w:t>and is then designated as a</w:t>
      </w:r>
      <w:r>
        <w:rPr>
          <w:b/>
        </w:rPr>
        <w:t xml:space="preserve"> faceted cone</w:t>
      </w:r>
      <w:r w:rsidRPr="00E75134">
        <w:t xml:space="preserve">. </w:t>
      </w:r>
      <w:r>
        <w:t xml:space="preserve">A bounded facet is mostly referred to as an </w:t>
      </w:r>
      <w:r w:rsidRPr="004D43C6">
        <w:rPr>
          <w:b/>
        </w:rPr>
        <w:t>FBF</w:t>
      </w:r>
      <w:r w:rsidRPr="004D43C6">
        <w:t xml:space="preserve"> (Feasible</w:t>
      </w:r>
      <w:r>
        <w:t xml:space="preserve"> </w:t>
      </w:r>
      <w:r w:rsidRPr="004D43C6">
        <w:t>Bounded Facet)</w:t>
      </w:r>
      <w:r>
        <w:t xml:space="preserve"> to emphasize that it needs to satisfy both feasibility and boundedness conditions. Typically, all facets at level 1 and other low levels remain unbounded, but FBF’s appear at higher levels.</w:t>
      </w:r>
      <w:r w:rsidR="000E1150">
        <w:t xml:space="preserve"> </w:t>
      </w:r>
      <w:r w:rsidR="000E1150">
        <w:fldChar w:fldCharType="begin"/>
      </w:r>
      <w:r w:rsidR="000E1150">
        <w:instrText xml:space="preserve"> REF _Ref68601601 \h </w:instrText>
      </w:r>
      <w:r w:rsidR="000E1150">
        <w:fldChar w:fldCharType="separate"/>
      </w:r>
      <w:r w:rsidR="007A472E">
        <w:t xml:space="preserve">Figure </w:t>
      </w:r>
      <w:r w:rsidR="007A472E">
        <w:rPr>
          <w:noProof/>
        </w:rPr>
        <w:t>2</w:t>
      </w:r>
      <w:r w:rsidR="000E1150">
        <w:fldChar w:fldCharType="end"/>
      </w:r>
      <w:r w:rsidR="000E1150">
        <w:t xml:space="preserve"> illustrates the relationship between a faceted cone SS in 3D and its RSS and </w:t>
      </w:r>
      <w:r w:rsidR="00165685">
        <w:t xml:space="preserve">a prismatic </w:t>
      </w:r>
      <w:r w:rsidR="000E1150">
        <w:t>ray vector.</w:t>
      </w:r>
    </w:p>
    <w:p w14:paraId="1941E84A" w14:textId="77777777" w:rsidR="00E5463B" w:rsidRDefault="00E5463B" w:rsidP="00E5463B"/>
    <w:p w14:paraId="107920E6" w14:textId="77777777" w:rsidR="00E5463B" w:rsidRDefault="00E5463B" w:rsidP="00E5463B">
      <w:r>
        <w:lastRenderedPageBreak/>
        <w:t xml:space="preserve">The importance of bounded facets are that they express the ways in which the diversity of physical, biochemical and biological flux constraints interact with each other to limit the feasible flux values to finite ranges. That is in contrast to the artificial flux range constraints that express no other reality than the mere observation that fluxes cannot be infinite. </w:t>
      </w:r>
    </w:p>
    <w:p w14:paraId="11EFCC02" w14:textId="77777777" w:rsidR="00272EB4" w:rsidRDefault="00272EB4" w:rsidP="00272EB4"/>
    <w:p w14:paraId="377221E6" w14:textId="77777777" w:rsidR="00272EB4" w:rsidRDefault="00272EB4" w:rsidP="00272EB4">
      <w:r>
        <w:rPr>
          <w:noProof/>
          <w:lang w:val="en-NZ" w:eastAsia="en-NZ"/>
        </w:rPr>
        <w:drawing>
          <wp:inline distT="0" distB="0" distL="0" distR="0" wp14:anchorId="26F1DF77" wp14:editId="5078303E">
            <wp:extent cx="4914806" cy="4221126"/>
            <wp:effectExtent l="0" t="0" r="63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SS.jpg"/>
                    <pic:cNvPicPr/>
                  </pic:nvPicPr>
                  <pic:blipFill rotWithShape="1">
                    <a:blip r:embed="rId16">
                      <a:extLst>
                        <a:ext uri="{28A0092B-C50C-407E-A947-70E740481C1C}">
                          <a14:useLocalDpi xmlns:a14="http://schemas.microsoft.com/office/drawing/2010/main" val="0"/>
                        </a:ext>
                      </a:extLst>
                    </a:blip>
                    <a:srcRect t="5260" b="7730"/>
                    <a:stretch/>
                  </pic:blipFill>
                  <pic:spPr bwMode="auto">
                    <a:xfrm>
                      <a:off x="0" y="0"/>
                      <a:ext cx="4914900" cy="4221207"/>
                    </a:xfrm>
                    <a:prstGeom prst="rect">
                      <a:avLst/>
                    </a:prstGeom>
                    <a:ln>
                      <a:noFill/>
                    </a:ln>
                    <a:extLst>
                      <a:ext uri="{53640926-AAD7-44D8-BBD7-CCE9431645EC}">
                        <a14:shadowObscured xmlns:a14="http://schemas.microsoft.com/office/drawing/2010/main"/>
                      </a:ext>
                    </a:extLst>
                  </pic:spPr>
                </pic:pic>
              </a:graphicData>
            </a:graphic>
          </wp:inline>
        </w:drawing>
      </w:r>
    </w:p>
    <w:p w14:paraId="308B3EBC" w14:textId="6495883D" w:rsidR="00426EFD" w:rsidRDefault="00272EB4" w:rsidP="00272EB4">
      <w:pPr>
        <w:pStyle w:val="Caption"/>
      </w:pPr>
      <w:bookmarkStart w:id="31" w:name="_Ref31622913"/>
      <w:bookmarkStart w:id="32" w:name="_Ref68601601"/>
      <w:r>
        <w:t xml:space="preserve">Figure </w:t>
      </w:r>
      <w:r>
        <w:fldChar w:fldCharType="begin"/>
      </w:r>
      <w:r>
        <w:instrText xml:space="preserve"> SEQ Figure \* ARABIC </w:instrText>
      </w:r>
      <w:r>
        <w:fldChar w:fldCharType="separate"/>
      </w:r>
      <w:r w:rsidR="007A472E">
        <w:rPr>
          <w:noProof/>
        </w:rPr>
        <w:t>2</w:t>
      </w:r>
      <w:r>
        <w:fldChar w:fldCharType="end"/>
      </w:r>
      <w:bookmarkEnd w:id="31"/>
      <w:bookmarkEnd w:id="32"/>
      <w:r w:rsidRPr="0050788D">
        <w:t xml:space="preserve">: </w:t>
      </w:r>
      <w:r>
        <w:t xml:space="preserve">Schematic representation of a faceted cone solution space (SS, light green) in a 3D space composed of flux vectors F1, F2 and F3. The FBA solution is a vertex of the SS. </w:t>
      </w:r>
      <w:r w:rsidR="00426EFD">
        <w:t>All level 1 facets (the sides) of the SS are unbounded, but some level 2 facets (the black edges at the bottom) are bounded.  O</w:t>
      </w:r>
      <w:r>
        <w:t>ne ray direction (green arrow) which is a</w:t>
      </w:r>
      <w:r w:rsidR="00071C35">
        <w:t xml:space="preserve"> (level 2)</w:t>
      </w:r>
      <w:r>
        <w:t xml:space="preserve"> prismatic ray</w:t>
      </w:r>
      <w:r w:rsidR="00426EFD">
        <w:t xml:space="preserve"> is shown, and there are also conical rays as shown </w:t>
      </w:r>
      <w:r w:rsidR="00071C35">
        <w:t xml:space="preserve">below </w:t>
      </w:r>
      <w:r w:rsidR="00426EFD">
        <w:t xml:space="preserve">in </w:t>
      </w:r>
      <w:r w:rsidR="00426EFD">
        <w:fldChar w:fldCharType="begin"/>
      </w:r>
      <w:r w:rsidR="00426EFD">
        <w:instrText xml:space="preserve"> REF _Ref26887161 \h </w:instrText>
      </w:r>
      <w:r w:rsidR="00426EFD">
        <w:fldChar w:fldCharType="separate"/>
      </w:r>
      <w:r w:rsidR="007A472E">
        <w:t xml:space="preserve">Figure </w:t>
      </w:r>
      <w:r w:rsidR="007A472E">
        <w:rPr>
          <w:noProof/>
        </w:rPr>
        <w:t>3</w:t>
      </w:r>
      <w:r w:rsidR="00426EFD">
        <w:fldChar w:fldCharType="end"/>
      </w:r>
      <w:r w:rsidR="00426EFD">
        <w:t xml:space="preserve"> </w:t>
      </w:r>
      <w:r>
        <w:t xml:space="preserve">. </w:t>
      </w:r>
    </w:p>
    <w:p w14:paraId="68F28564" w14:textId="77777777" w:rsidR="00272EB4" w:rsidRDefault="00272EB4" w:rsidP="00272EB4">
      <w:pPr>
        <w:pStyle w:val="Caption"/>
      </w:pPr>
      <w:r>
        <w:t xml:space="preserve">Projecting out </w:t>
      </w:r>
      <w:r w:rsidR="00426EFD">
        <w:t xml:space="preserve">the prismatic ray </w:t>
      </w:r>
      <w:r>
        <w:t>leaves a 2D reduced solution space (RSS, light blue). Its location and orientation is given by the coordinates of the RSS origin (red arrow) , and the RSS basis vectors (blue arrows B1 and B2), as vectors in the 3D embedding space.</w:t>
      </w:r>
    </w:p>
    <w:p w14:paraId="3AF43807" w14:textId="77777777" w:rsidR="00112707" w:rsidRDefault="00112707" w:rsidP="00A16CE5">
      <w:r>
        <w:t xml:space="preserve">So it is plausible to distinguish between the part of the SS that is bounded by enforcing meaningful constraints, and the part </w:t>
      </w:r>
      <w:r w:rsidR="001273AF">
        <w:t xml:space="preserve">that </w:t>
      </w:r>
      <w:r>
        <w:t xml:space="preserve">allows infinite fluxes due to the absence of such meaningful constraints.  The key is to introduce additional </w:t>
      </w:r>
      <w:r w:rsidRPr="00112707">
        <w:rPr>
          <w:b/>
        </w:rPr>
        <w:t>capping constraints</w:t>
      </w:r>
      <w:r>
        <w:t xml:space="preserve"> to perform this separation. The capping constraints a</w:t>
      </w:r>
      <w:r w:rsidR="008822B6">
        <w:t xml:space="preserve">re carefully constructed not to constrain </w:t>
      </w:r>
      <w:r w:rsidR="002A033A">
        <w:t xml:space="preserve">finite </w:t>
      </w:r>
      <w:r w:rsidR="008822B6">
        <w:t xml:space="preserve">fluxes any further than the model constraints already do. To achieve that, each capping constraint hyperplane is set at the minimal radius that ensures it does not intersect any </w:t>
      </w:r>
      <w:r w:rsidR="00BC79C1">
        <w:t>FBF</w:t>
      </w:r>
      <w:r w:rsidR="008822B6">
        <w:t xml:space="preserve"> at more than a single point, i.e. tangentially. This is designated as its </w:t>
      </w:r>
      <w:r w:rsidR="008822B6" w:rsidRPr="008822B6">
        <w:rPr>
          <w:b/>
        </w:rPr>
        <w:t>capping radius</w:t>
      </w:r>
      <w:r w:rsidR="008822B6">
        <w:t>.</w:t>
      </w:r>
    </w:p>
    <w:p w14:paraId="46163132" w14:textId="77777777" w:rsidR="008822B6" w:rsidRDefault="008822B6" w:rsidP="00A16CE5"/>
    <w:p w14:paraId="5C6A1E09" w14:textId="572F8641" w:rsidR="008822B6" w:rsidRDefault="008822B6" w:rsidP="00A16CE5">
      <w:r>
        <w:t xml:space="preserve">The resulting finite region, bounded by all </w:t>
      </w:r>
      <w:r w:rsidR="00BC79C1">
        <w:t>FBF</w:t>
      </w:r>
      <w:r>
        <w:t>’s that belong to the SS</w:t>
      </w:r>
      <w:r w:rsidR="002C4535">
        <w:t xml:space="preserve">, and the capping hyperplanes, is the sought after </w:t>
      </w:r>
      <w:r w:rsidR="00071C35">
        <w:rPr>
          <w:b/>
        </w:rPr>
        <w:t>S</w:t>
      </w:r>
      <w:r w:rsidR="002C4535" w:rsidRPr="002C4535">
        <w:rPr>
          <w:b/>
        </w:rPr>
        <w:t xml:space="preserve">olution </w:t>
      </w:r>
      <w:r w:rsidR="00071C35">
        <w:rPr>
          <w:b/>
        </w:rPr>
        <w:t>S</w:t>
      </w:r>
      <w:r w:rsidR="002C4535" w:rsidRPr="002C4535">
        <w:rPr>
          <w:b/>
        </w:rPr>
        <w:t>pace</w:t>
      </w:r>
      <w:r w:rsidR="00CF3A80">
        <w:rPr>
          <w:b/>
        </w:rPr>
        <w:t xml:space="preserve"> Kernel</w:t>
      </w:r>
      <w:r w:rsidR="00071C35">
        <w:t xml:space="preserve"> or </w:t>
      </w:r>
      <w:r w:rsidR="00CF3A80">
        <w:t>SSK</w:t>
      </w:r>
      <w:r w:rsidR="00071C35">
        <w:t xml:space="preserve"> and is the central concept in this work</w:t>
      </w:r>
      <w:r w:rsidR="00165685">
        <w:t xml:space="preserve">. </w:t>
      </w:r>
      <w:r w:rsidR="00165685">
        <w:fldChar w:fldCharType="begin"/>
      </w:r>
      <w:r w:rsidR="00165685">
        <w:instrText xml:space="preserve"> REF _Ref26887161 \h </w:instrText>
      </w:r>
      <w:r w:rsidR="00165685">
        <w:fldChar w:fldCharType="separate"/>
      </w:r>
      <w:r w:rsidR="007A472E">
        <w:t xml:space="preserve">Figure </w:t>
      </w:r>
      <w:r w:rsidR="007A472E">
        <w:rPr>
          <w:noProof/>
        </w:rPr>
        <w:t>3</w:t>
      </w:r>
      <w:r w:rsidR="00165685">
        <w:fldChar w:fldCharType="end"/>
      </w:r>
      <w:r w:rsidR="00165685">
        <w:t xml:space="preserve"> shows the SSK for the RSS described in </w:t>
      </w:r>
      <w:r w:rsidR="00165685">
        <w:fldChar w:fldCharType="begin"/>
      </w:r>
      <w:r w:rsidR="00165685">
        <w:instrText xml:space="preserve"> REF _Ref68601601 \h </w:instrText>
      </w:r>
      <w:r w:rsidR="00165685">
        <w:fldChar w:fldCharType="separate"/>
      </w:r>
      <w:r w:rsidR="007A472E">
        <w:t xml:space="preserve">Figure </w:t>
      </w:r>
      <w:r w:rsidR="007A472E">
        <w:rPr>
          <w:noProof/>
        </w:rPr>
        <w:t>2</w:t>
      </w:r>
      <w:r w:rsidR="00165685">
        <w:fldChar w:fldCharType="end"/>
      </w:r>
      <w:r w:rsidR="00165685">
        <w:t>, as well as its associated rays and capping constraint.</w:t>
      </w:r>
    </w:p>
    <w:p w14:paraId="6E0F150F" w14:textId="77777777" w:rsidR="002C4535" w:rsidRDefault="002C4535" w:rsidP="00A16CE5"/>
    <w:p w14:paraId="53A7DFD4" w14:textId="77777777" w:rsidR="002C4535" w:rsidRDefault="002C4535" w:rsidP="00A16CE5">
      <w:r>
        <w:t xml:space="preserve">It is emphasised that this is not meant as a truncation of the SS (as artificial flux limits do) but merely as a partitioning. Any feasible flux beyond the </w:t>
      </w:r>
      <w:r w:rsidR="00CF3A80">
        <w:t>SSK</w:t>
      </w:r>
      <w:r>
        <w:t xml:space="preserve"> can still be recovered by adding a suitable multiple of a ray vector to a flux that falls within the </w:t>
      </w:r>
      <w:r w:rsidR="00CF3A80">
        <w:t>SSK</w:t>
      </w:r>
      <w:r>
        <w:t xml:space="preserve">. A </w:t>
      </w:r>
      <w:r w:rsidRPr="002C4535">
        <w:rPr>
          <w:b/>
        </w:rPr>
        <w:t>ray vector</w:t>
      </w:r>
      <w:r>
        <w:t xml:space="preserve"> is defined as a unit vector that defines a direction in flux space for which the allowable flux is not bounded by the model constraints.</w:t>
      </w:r>
    </w:p>
    <w:p w14:paraId="6A4299C3" w14:textId="77777777" w:rsidR="002C4535" w:rsidRDefault="002C4535" w:rsidP="00A16CE5"/>
    <w:p w14:paraId="1811AE33" w14:textId="77777777" w:rsidR="00704E2D" w:rsidRDefault="000C27AD" w:rsidP="00A16CE5">
      <w:r>
        <w:t xml:space="preserve">For this reason </w:t>
      </w:r>
      <w:r w:rsidR="00704E2D">
        <w:t xml:space="preserve">the </w:t>
      </w:r>
      <w:r w:rsidR="002C4535">
        <w:t>s</w:t>
      </w:r>
      <w:r w:rsidR="006B472A">
        <w:t xml:space="preserve">pecification </w:t>
      </w:r>
      <w:r w:rsidR="00BE1BAB">
        <w:t xml:space="preserve">of the </w:t>
      </w:r>
      <w:r w:rsidR="00CF3A80">
        <w:t>SSK</w:t>
      </w:r>
      <w:r w:rsidR="00BE1BAB">
        <w:t xml:space="preserve"> is supplemented by giving a set of </w:t>
      </w:r>
      <w:r w:rsidR="00704E2D">
        <w:t xml:space="preserve">ray vectors. These ray vectors are not necessarily mutually orthogonal, but form a complete (possibly overcomplete) basis for a subspace designated as the </w:t>
      </w:r>
      <w:r w:rsidR="00704E2D" w:rsidRPr="00C96746">
        <w:t>ray space</w:t>
      </w:r>
      <w:r w:rsidR="003D7C4B" w:rsidRPr="003D7C4B">
        <w:t xml:space="preserve"> of the FBA mode</w:t>
      </w:r>
      <w:r w:rsidR="003D7C4B">
        <w:t xml:space="preserve">l. The </w:t>
      </w:r>
      <w:r w:rsidR="003D7C4B" w:rsidRPr="00C96746">
        <w:rPr>
          <w:b/>
        </w:rPr>
        <w:t>ray space</w:t>
      </w:r>
      <w:r w:rsidR="003D7C4B">
        <w:t xml:space="preserve"> is a subspace of the flux space that contains every ray of the SS, but not every flux vector in the ray space is </w:t>
      </w:r>
      <w:r w:rsidR="00071C35">
        <w:t xml:space="preserve">necessarily </w:t>
      </w:r>
      <w:r w:rsidR="003D7C4B">
        <w:t xml:space="preserve">a ray. In other words, every ray is a linear combination of the ray basis vectors, but not every linear combination is a ray. Conversely, if the linear combinations are restricted to </w:t>
      </w:r>
      <w:r w:rsidR="003D7C4B" w:rsidRPr="002A033A">
        <w:rPr>
          <w:b/>
        </w:rPr>
        <w:t>convex</w:t>
      </w:r>
      <w:r w:rsidR="003D7C4B">
        <w:t xml:space="preserve"> combinations, every convex </w:t>
      </w:r>
      <w:r w:rsidR="004802A4">
        <w:t xml:space="preserve">ray basis </w:t>
      </w:r>
      <w:r w:rsidR="003D7C4B">
        <w:t xml:space="preserve">combination is a ray, but some </w:t>
      </w:r>
      <w:r w:rsidR="00C96746">
        <w:t xml:space="preserve">rays may not be representable as convex combinations of the computed ray vectors. In order to minimize the range of rays that are missed </w:t>
      </w:r>
      <w:r w:rsidR="00B27F96">
        <w:t>by making convex combinations</w:t>
      </w:r>
      <w:r w:rsidR="00C96746">
        <w:t xml:space="preserve">, without allowing the size of the basis set to increase much beyond the number of dimensions, the computational procedure </w:t>
      </w:r>
      <w:r w:rsidR="002A033A">
        <w:t xml:space="preserve">used by </w:t>
      </w:r>
      <w:r w:rsidR="00CF3A80">
        <w:rPr>
          <w:i/>
        </w:rPr>
        <w:t>SSKernel</w:t>
      </w:r>
      <w:r w:rsidR="002A033A">
        <w:t xml:space="preserve"> </w:t>
      </w:r>
      <w:r w:rsidR="00C96746">
        <w:t xml:space="preserve">prioritizes </w:t>
      </w:r>
      <w:r w:rsidR="004D43C6">
        <w:t xml:space="preserve">maximally </w:t>
      </w:r>
      <w:r w:rsidR="00C96746" w:rsidRPr="004D43C6">
        <w:rPr>
          <w:b/>
        </w:rPr>
        <w:t>peripheral rays</w:t>
      </w:r>
      <w:r w:rsidR="004D43C6">
        <w:t xml:space="preserve"> for the ray basis, by</w:t>
      </w:r>
      <w:r w:rsidR="00C96746">
        <w:t xml:space="preserve"> maximizing the level of the facet that contain</w:t>
      </w:r>
      <w:r w:rsidR="004D43C6">
        <w:t>s each of</w:t>
      </w:r>
      <w:r w:rsidR="00C96746">
        <w:t xml:space="preserve"> them.</w:t>
      </w:r>
    </w:p>
    <w:p w14:paraId="7954A4A1" w14:textId="77777777" w:rsidR="00704E2D" w:rsidRDefault="00704E2D" w:rsidP="00A16CE5"/>
    <w:p w14:paraId="3F3CA6FB" w14:textId="77777777" w:rsidR="00BE1BAB" w:rsidRDefault="00BC79C1" w:rsidP="00A16CE5">
      <w:r>
        <w:t>T</w:t>
      </w:r>
      <w:r w:rsidR="004D43C6">
        <w:t xml:space="preserve">wo major (and interrelated) computational tasks performed by the </w:t>
      </w:r>
      <w:r w:rsidR="00CF3A80">
        <w:rPr>
          <w:i/>
        </w:rPr>
        <w:t>SSKernel</w:t>
      </w:r>
      <w:r w:rsidR="004D43C6">
        <w:t xml:space="preserve"> program is to find all </w:t>
      </w:r>
      <w:r>
        <w:t xml:space="preserve">FBF’s and the ray basis (which is internally manipulated as part of a </w:t>
      </w:r>
      <w:r w:rsidRPr="00BC79C1">
        <w:rPr>
          <w:b/>
        </w:rPr>
        <w:t>ray matrix</w:t>
      </w:r>
      <w:r>
        <w:t xml:space="preserve">). There are a few different types of rays, found by different algorithms, namely </w:t>
      </w:r>
      <w:r w:rsidRPr="00A91655">
        <w:rPr>
          <w:b/>
        </w:rPr>
        <w:t xml:space="preserve">prismatic </w:t>
      </w:r>
      <w:r w:rsidRPr="00A91655">
        <w:t>rays</w:t>
      </w:r>
      <w:r>
        <w:t xml:space="preserve">, </w:t>
      </w:r>
      <w:r w:rsidRPr="003A37BA">
        <w:rPr>
          <w:b/>
        </w:rPr>
        <w:t>linealities</w:t>
      </w:r>
      <w:r>
        <w:t xml:space="preserve">, </w:t>
      </w:r>
      <w:r w:rsidRPr="003A37BA">
        <w:rPr>
          <w:b/>
        </w:rPr>
        <w:t>singleton</w:t>
      </w:r>
      <w:r>
        <w:t xml:space="preserve"> rays, and </w:t>
      </w:r>
      <w:r w:rsidRPr="003A37BA">
        <w:rPr>
          <w:b/>
        </w:rPr>
        <w:t>conical</w:t>
      </w:r>
      <w:r>
        <w:t xml:space="preserve"> rays. </w:t>
      </w:r>
      <w:r w:rsidR="00A91655">
        <w:t>In t</w:t>
      </w:r>
      <w:r>
        <w:t xml:space="preserve">he first 3 cases the </w:t>
      </w:r>
      <w:r w:rsidR="00B76A7A">
        <w:t xml:space="preserve">required </w:t>
      </w:r>
      <w:r>
        <w:t xml:space="preserve">capping </w:t>
      </w:r>
      <w:r w:rsidR="00B76A7A">
        <w:t xml:space="preserve">is of a type called </w:t>
      </w:r>
      <w:r w:rsidR="00B76A7A" w:rsidRPr="003A37BA">
        <w:rPr>
          <w:b/>
        </w:rPr>
        <w:t>coincidence capping</w:t>
      </w:r>
      <w:r w:rsidR="00B76A7A">
        <w:t xml:space="preserve">, which in fact reduces to a vector projection and makes a major contribution to reducing the dimensionality of the </w:t>
      </w:r>
      <w:r w:rsidR="00CF3A80">
        <w:t>SSK</w:t>
      </w:r>
      <w:r w:rsidR="00B76A7A">
        <w:t>. For conical rays, coincidence capping is also possible in some situation</w:t>
      </w:r>
      <w:r w:rsidR="00A91655">
        <w:t>s</w:t>
      </w:r>
      <w:r w:rsidR="00B76A7A">
        <w:t xml:space="preserve"> but otherwise </w:t>
      </w:r>
      <w:r w:rsidR="00B76A7A" w:rsidRPr="003A37BA">
        <w:rPr>
          <w:b/>
        </w:rPr>
        <w:t>tangential capping</w:t>
      </w:r>
      <w:r w:rsidR="00B76A7A">
        <w:t xml:space="preserve"> that does not reduce dimensions</w:t>
      </w:r>
      <w:r w:rsidR="003A37BA">
        <w:t xml:space="preserve"> is applied.</w:t>
      </w:r>
      <w:r w:rsidR="00B76A7A">
        <w:t xml:space="preserve"> </w:t>
      </w:r>
    </w:p>
    <w:p w14:paraId="14DEB3A4" w14:textId="77777777" w:rsidR="000125EB" w:rsidRDefault="000125EB" w:rsidP="00A16CE5"/>
    <w:p w14:paraId="3E9E66DB" w14:textId="4C447A2C" w:rsidR="00085613" w:rsidRDefault="00085613" w:rsidP="00085613">
      <w:r>
        <w:t xml:space="preserve">It is obvious that the subfacets of an FBF are also feasible and bounded, whereas unbounded facets may have both bounded and unbounded subfacets. </w:t>
      </w:r>
      <w:r>
        <w:fldChar w:fldCharType="begin"/>
      </w:r>
      <w:r>
        <w:instrText xml:space="preserve"> REF _Ref31622913 \h </w:instrText>
      </w:r>
      <w:r>
        <w:fldChar w:fldCharType="separate"/>
      </w:r>
      <w:r w:rsidR="007A472E">
        <w:t xml:space="preserve">Figure </w:t>
      </w:r>
      <w:r w:rsidR="007A472E">
        <w:rPr>
          <w:noProof/>
        </w:rPr>
        <w:t>2</w:t>
      </w:r>
      <w:r>
        <w:fldChar w:fldCharType="end"/>
      </w:r>
      <w:r>
        <w:t xml:space="preserve"> shows some examples of both cases.</w:t>
      </w:r>
    </w:p>
    <w:p w14:paraId="5DDCB5F3" w14:textId="77777777" w:rsidR="00085613" w:rsidRDefault="00085613" w:rsidP="00085613"/>
    <w:p w14:paraId="773D15AC" w14:textId="77777777" w:rsidR="00085613" w:rsidRDefault="00085613" w:rsidP="00085613">
      <w:r>
        <w:t xml:space="preserve">A tree representation is used to capture such relationships. For a given FBF, the lowest level ancestor that is also an FBF, is denoted as the </w:t>
      </w:r>
      <w:r w:rsidRPr="002039CF">
        <w:rPr>
          <w:b/>
        </w:rPr>
        <w:t>base feasible bounded facet</w:t>
      </w:r>
      <w:r>
        <w:t xml:space="preserve"> or </w:t>
      </w:r>
      <w:r w:rsidRPr="00DF41FF">
        <w:rPr>
          <w:b/>
        </w:rPr>
        <w:t>BFBF</w:t>
      </w:r>
      <w:r>
        <w:t xml:space="preserve">. It is enough to know just the set of all BFBF’s, because all remaining FBF’s are by definition subfacets of them. </w:t>
      </w:r>
    </w:p>
    <w:p w14:paraId="7D7564FC" w14:textId="77777777" w:rsidR="00085613" w:rsidRDefault="00085613" w:rsidP="00085613"/>
    <w:p w14:paraId="1BB02158" w14:textId="3700C2E3" w:rsidR="00085613" w:rsidRDefault="00085613" w:rsidP="00085613">
      <w:r>
        <w:t xml:space="preserve">Furthermore, there is always an unbounded facet that is an ancestor of all BFBF’s. The level 0 facet (i.e., the polytope itself) is always such a common ancestor, as is the case in </w:t>
      </w:r>
      <w:r>
        <w:fldChar w:fldCharType="begin"/>
      </w:r>
      <w:r>
        <w:instrText xml:space="preserve"> REF _Ref26887161 \h </w:instrText>
      </w:r>
      <w:r>
        <w:fldChar w:fldCharType="separate"/>
      </w:r>
      <w:r w:rsidR="007A472E">
        <w:t xml:space="preserve">Figure </w:t>
      </w:r>
      <w:r w:rsidR="007A472E">
        <w:rPr>
          <w:noProof/>
        </w:rPr>
        <w:t>3</w:t>
      </w:r>
      <w:r>
        <w:fldChar w:fldCharType="end"/>
      </w:r>
      <w:r>
        <w:t xml:space="preserve">.  But in higher dimensions there are often closer ancestors located at  much higher levels. The highest level such common ancestor is denoted as the </w:t>
      </w:r>
      <w:r w:rsidRPr="00DB0606">
        <w:rPr>
          <w:b/>
        </w:rPr>
        <w:t>progenitor facet</w:t>
      </w:r>
      <w:r>
        <w:t xml:space="preserve">. So as a rather trivial example, in </w:t>
      </w:r>
      <w:r>
        <w:fldChar w:fldCharType="begin"/>
      </w:r>
      <w:r>
        <w:instrText xml:space="preserve"> REF _Ref31622913 \h </w:instrText>
      </w:r>
      <w:r>
        <w:fldChar w:fldCharType="separate"/>
      </w:r>
      <w:r w:rsidR="007A472E">
        <w:t xml:space="preserve">Figure </w:t>
      </w:r>
      <w:r w:rsidR="007A472E">
        <w:rPr>
          <w:noProof/>
        </w:rPr>
        <w:t>2</w:t>
      </w:r>
      <w:r>
        <w:fldChar w:fldCharType="end"/>
      </w:r>
      <w:r>
        <w:t xml:space="preserve"> the facet coloured light blue and marked “RSS” is the progenitor facet as it contains all BFBF’s as subfacets.</w:t>
      </w:r>
    </w:p>
    <w:p w14:paraId="4EFBE1F1" w14:textId="77777777" w:rsidR="000125EB" w:rsidRDefault="000125EB" w:rsidP="00A16CE5"/>
    <w:p w14:paraId="3017C480" w14:textId="77777777" w:rsidR="00B87875" w:rsidRDefault="00C26BB6" w:rsidP="00A16CE5">
      <w:r>
        <w:rPr>
          <w:noProof/>
          <w:lang w:val="en-NZ" w:eastAsia="en-NZ"/>
        </w:rPr>
        <w:lastRenderedPageBreak/>
        <w:drawing>
          <wp:inline distT="0" distB="0" distL="0" distR="0" wp14:anchorId="07A0A666" wp14:editId="2DDF956A">
            <wp:extent cx="4572000" cy="45466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SK.jpg"/>
                    <pic:cNvPicPr/>
                  </pic:nvPicPr>
                  <pic:blipFill>
                    <a:blip r:embed="rId17">
                      <a:extLst>
                        <a:ext uri="{28A0092B-C50C-407E-A947-70E740481C1C}">
                          <a14:useLocalDpi xmlns:a14="http://schemas.microsoft.com/office/drawing/2010/main" val="0"/>
                        </a:ext>
                      </a:extLst>
                    </a:blip>
                    <a:stretch>
                      <a:fillRect/>
                    </a:stretch>
                  </pic:blipFill>
                  <pic:spPr>
                    <a:xfrm>
                      <a:off x="0" y="0"/>
                      <a:ext cx="4572000" cy="4546600"/>
                    </a:xfrm>
                    <a:prstGeom prst="rect">
                      <a:avLst/>
                    </a:prstGeom>
                  </pic:spPr>
                </pic:pic>
              </a:graphicData>
            </a:graphic>
          </wp:inline>
        </w:drawing>
      </w:r>
    </w:p>
    <w:p w14:paraId="1ADA3633" w14:textId="361BA347" w:rsidR="000125EB" w:rsidRDefault="000125EB" w:rsidP="000125EB">
      <w:pPr>
        <w:pStyle w:val="Caption"/>
      </w:pPr>
      <w:bookmarkStart w:id="33" w:name="_Ref26887161"/>
      <w:r>
        <w:t xml:space="preserve">Figure </w:t>
      </w:r>
      <w:r>
        <w:fldChar w:fldCharType="begin"/>
      </w:r>
      <w:r>
        <w:instrText xml:space="preserve"> SEQ Figure \* ARABIC </w:instrText>
      </w:r>
      <w:r>
        <w:fldChar w:fldCharType="separate"/>
      </w:r>
      <w:r w:rsidR="007A472E">
        <w:rPr>
          <w:noProof/>
        </w:rPr>
        <w:t>3</w:t>
      </w:r>
      <w:r>
        <w:fldChar w:fldCharType="end"/>
      </w:r>
      <w:bookmarkEnd w:id="33"/>
      <w:r>
        <w:t xml:space="preserve">: Reducing the 2D RSS (light blue) to a bounded </w:t>
      </w:r>
      <w:r w:rsidR="00CF3A80">
        <w:t>SSK</w:t>
      </w:r>
      <w:r>
        <w:t xml:space="preserve"> (darker blue) by tangent capping. The two green arrows represent peripheral conical rays which are listed in the ray matrix. </w:t>
      </w:r>
      <w:r w:rsidR="00B27F96">
        <w:t>The 2D plane of the figure is the ray space and is spanned by the two ray vectors shown as green arrows. I</w:t>
      </w:r>
      <w:r>
        <w:t xml:space="preserve">n this simple example </w:t>
      </w:r>
      <w:r w:rsidR="00B27F96">
        <w:t xml:space="preserve">they </w:t>
      </w:r>
      <w:r>
        <w:t xml:space="preserve">also happen to form a convex basis (i.e., all rays are convex combinations of Ray 1 and Ray 2). </w:t>
      </w:r>
      <w:r w:rsidR="009E1F8F">
        <w:t xml:space="preserve">Note that if e.g. Ray 2 was replaced with a non-peripheral ray, such as the diagonal y = x in the figure, the resulting set would still be a complete basis, but not a convex basis any more. </w:t>
      </w:r>
    </w:p>
    <w:p w14:paraId="405DF1E2" w14:textId="77777777" w:rsidR="000125EB" w:rsidRDefault="000125EB" w:rsidP="000125EB">
      <w:pPr>
        <w:pStyle w:val="Caption"/>
      </w:pPr>
      <w:r>
        <w:t xml:space="preserve">There are three FBF’s, the blue lines, and as they are not subfacets of any lower level facet (except the RSS, level 0) they are also the BFBF’s. The red line </w:t>
      </w:r>
      <w:r w:rsidR="00B27F96">
        <w:t>signifies</w:t>
      </w:r>
      <w:r>
        <w:t xml:space="preserve"> a capping constraint defined by its capping vector (black arrow). </w:t>
      </w:r>
      <w:r w:rsidR="009041A2">
        <w:t>Generally, two capping vectors, one along each ray direction, would be used. But here, o</w:t>
      </w:r>
      <w:r>
        <w:t xml:space="preserve">nly a single capping constraint is used </w:t>
      </w:r>
      <w:r w:rsidR="009041A2">
        <w:t>t</w:t>
      </w:r>
      <w:r>
        <w:t xml:space="preserve">o simplify the illustration. The capping radius is set at the minimal value such that the capping line does not intersect any BFBF at more than a single point (i.e., </w:t>
      </w:r>
      <w:r w:rsidR="00B27F96">
        <w:t>it is</w:t>
      </w:r>
      <w:r>
        <w:t xml:space="preserve"> tangent to the </w:t>
      </w:r>
      <w:r w:rsidR="00CF3A80">
        <w:t>SSK</w:t>
      </w:r>
      <w:r>
        <w:t xml:space="preserve">). In so doing the two RSS constraints passing through the </w:t>
      </w:r>
      <w:r w:rsidR="00B27F96">
        <w:t>tangent</w:t>
      </w:r>
      <w:r>
        <w:t xml:space="preserve"> points become redundant for the </w:t>
      </w:r>
      <w:r w:rsidR="00CF3A80">
        <w:t>SSK</w:t>
      </w:r>
      <w:r>
        <w:t xml:space="preserve"> and are eliminated from it. </w:t>
      </w:r>
    </w:p>
    <w:p w14:paraId="6F153D25" w14:textId="77777777" w:rsidR="000125EB" w:rsidRPr="000E6B4C" w:rsidRDefault="000125EB" w:rsidP="000125EB">
      <w:pPr>
        <w:pStyle w:val="Caption"/>
      </w:pPr>
      <w:r>
        <w:t xml:space="preserve">The yellow circle is a maximal radius inscribed circle, </w:t>
      </w:r>
      <w:r w:rsidR="009041A2">
        <w:t>and</w:t>
      </w:r>
      <w:r>
        <w:t xml:space="preserve"> is not unique. Its centre at the yellow dot is </w:t>
      </w:r>
      <w:r w:rsidR="00B27F96">
        <w:t xml:space="preserve">well interior and so is suitable </w:t>
      </w:r>
      <w:r>
        <w:t xml:space="preserve">as the coordinate origin relative to which all constraint lines are specified. </w:t>
      </w:r>
      <w:r w:rsidRPr="000E6B4C">
        <w:t xml:space="preserve">The </w:t>
      </w:r>
      <w:r>
        <w:t xml:space="preserve">inscribed </w:t>
      </w:r>
      <w:r w:rsidRPr="000E6B4C">
        <w:t xml:space="preserve">radius happens to coincide with the </w:t>
      </w:r>
      <w:r>
        <w:t>capping</w:t>
      </w:r>
      <w:r w:rsidRPr="000E6B4C">
        <w:t xml:space="preserve"> radius in this particular example.</w:t>
      </w:r>
    </w:p>
    <w:p w14:paraId="1CD7B0AD" w14:textId="77777777" w:rsidR="002039CF" w:rsidRDefault="00DF41FF" w:rsidP="00F55AD0">
      <w:r>
        <w:t>The</w:t>
      </w:r>
      <w:r w:rsidR="00DB0606">
        <w:t xml:space="preserve"> significance </w:t>
      </w:r>
      <w:r>
        <w:t xml:space="preserve">of the progenitor </w:t>
      </w:r>
      <w:r w:rsidR="00DB0606">
        <w:t xml:space="preserve">is that </w:t>
      </w:r>
      <w:r w:rsidR="005B105D">
        <w:t xml:space="preserve">the multinomial tree search for BFBF’s can be restricted to the subtree with the progenitor as the root node rather than the full SS polytope. </w:t>
      </w:r>
      <w:r w:rsidR="007B663D">
        <w:t>A</w:t>
      </w:r>
      <w:r w:rsidR="005B105D">
        <w:t>nd furthermore</w:t>
      </w:r>
      <w:r w:rsidR="007B663D">
        <w:t>,</w:t>
      </w:r>
      <w:r w:rsidR="005B105D">
        <w:t xml:space="preserve"> </w:t>
      </w:r>
      <w:r w:rsidR="00DB0606">
        <w:t>the solution space can be coincidence capped to the progenitor (provided that there exists a ray that is orthogonal to the progenitor). This can produce a significant dimension reduction</w:t>
      </w:r>
      <w:r w:rsidR="00F55AD0">
        <w:t xml:space="preserve"> and eliminate all rays that are orthogonal to the progenitor facet</w:t>
      </w:r>
      <w:r w:rsidR="00DB0606">
        <w:t>.</w:t>
      </w:r>
    </w:p>
    <w:p w14:paraId="19A1969F" w14:textId="77777777" w:rsidR="005B105D" w:rsidRDefault="005B105D" w:rsidP="00F55AD0"/>
    <w:p w14:paraId="671C06F5" w14:textId="77777777" w:rsidR="005B105D" w:rsidRDefault="005B105D" w:rsidP="00F55AD0">
      <w:r>
        <w:t>To make use of these observations, a preliminary stage in finding BFBF’s is to determine the progenitor facet, and then perform coincidence capping to it if possible, so that the full BFBF search can be more efficiently done in a lower dimensional space.</w:t>
      </w:r>
    </w:p>
    <w:p w14:paraId="3943E3DC" w14:textId="77777777" w:rsidR="00F55AD0" w:rsidRDefault="00F55AD0" w:rsidP="00F55AD0"/>
    <w:p w14:paraId="7C893640" w14:textId="52FE12E9" w:rsidR="005C7D0F" w:rsidRDefault="00F55AD0" w:rsidP="00F55AD0">
      <w:r>
        <w:t xml:space="preserve">For each </w:t>
      </w:r>
      <w:r w:rsidR="005C7D0F">
        <w:t xml:space="preserve">peripheral </w:t>
      </w:r>
      <w:r>
        <w:t>ray</w:t>
      </w:r>
      <w:r w:rsidR="005C7D0F">
        <w:t xml:space="preserve"> vector </w:t>
      </w:r>
      <w:r>
        <w:t xml:space="preserve">that remains in the progenitor facet, </w:t>
      </w:r>
      <w:r w:rsidR="005C7D0F">
        <w:t xml:space="preserve">its direction </w:t>
      </w:r>
      <w:r w:rsidR="009278A4">
        <w:t xml:space="preserve">is used to define a </w:t>
      </w:r>
      <w:r w:rsidR="007B663D">
        <w:t xml:space="preserve">tangential </w:t>
      </w:r>
      <w:r w:rsidR="009278A4">
        <w:t>capping constraint vector and the capping radius determined by an LP minimization. Constraints that become redundant as a result of capping are also identified and eliminated.</w:t>
      </w:r>
      <w:r w:rsidR="00841980">
        <w:t xml:space="preserve"> </w:t>
      </w:r>
      <w:r w:rsidR="00841980">
        <w:fldChar w:fldCharType="begin"/>
      </w:r>
      <w:r w:rsidR="00841980">
        <w:instrText xml:space="preserve"> REF _Ref26887161 \h </w:instrText>
      </w:r>
      <w:r w:rsidR="00841980">
        <w:fldChar w:fldCharType="separate"/>
      </w:r>
      <w:r w:rsidR="007A472E">
        <w:t xml:space="preserve">Figure </w:t>
      </w:r>
      <w:r w:rsidR="007A472E">
        <w:rPr>
          <w:noProof/>
        </w:rPr>
        <w:t>3</w:t>
      </w:r>
      <w:r w:rsidR="00841980">
        <w:fldChar w:fldCharType="end"/>
      </w:r>
      <w:r w:rsidR="00841980">
        <w:t xml:space="preserve"> illustrates this.</w:t>
      </w:r>
    </w:p>
    <w:p w14:paraId="36F33275" w14:textId="77777777" w:rsidR="005C7D0F" w:rsidRDefault="005C7D0F" w:rsidP="00F55AD0"/>
    <w:p w14:paraId="2AE37A10" w14:textId="6F52C018" w:rsidR="000125EB" w:rsidRDefault="000125EB" w:rsidP="000125EB">
      <w:r>
        <w:t xml:space="preserve">As the calculation progresses through various dimension reduction steps, it is important to shift the coordinate origin inside the reduced polytope after each step, and this is referred to as </w:t>
      </w:r>
      <w:r w:rsidRPr="00C805D6">
        <w:rPr>
          <w:b/>
        </w:rPr>
        <w:t>centering</w:t>
      </w:r>
      <w:r>
        <w:t xml:space="preserve">. </w:t>
      </w:r>
      <w:r w:rsidR="00841980">
        <w:t>LP m</w:t>
      </w:r>
      <w:r>
        <w:t xml:space="preserve">ethods that include </w:t>
      </w:r>
      <w:r w:rsidR="00841980">
        <w:t xml:space="preserve">the </w:t>
      </w:r>
      <w:r>
        <w:t xml:space="preserve">feasibility constraints can do this efficiently but </w:t>
      </w:r>
      <w:r w:rsidR="00841980">
        <w:t>often</w:t>
      </w:r>
      <w:r>
        <w:t xml:space="preserve"> produce a point located on the polytope periphery, usually on a high level facet. A useful device to find a point that is truly interior is to find the</w:t>
      </w:r>
      <w:r w:rsidRPr="00851E72">
        <w:rPr>
          <w:b/>
        </w:rPr>
        <w:t xml:space="preserve"> maximal inscribed hypersphere</w:t>
      </w:r>
      <w:r>
        <w:t xml:space="preserve">. </w:t>
      </w:r>
      <w:r w:rsidR="007B663D">
        <w:t xml:space="preserve">This is also done by formulating an appropriate LP problem. </w:t>
      </w:r>
      <w:r>
        <w:t>The centre of this sphere is well interior, but not unique and often not well centred in the sense of being at an equal distance (as far as possible) from all sides of the polytope.</w:t>
      </w:r>
      <w:r w:rsidR="007B663D">
        <w:t xml:space="preserve"> An example of that appears in </w:t>
      </w:r>
      <w:r w:rsidR="007B663D">
        <w:fldChar w:fldCharType="begin"/>
      </w:r>
      <w:r w:rsidR="007B663D">
        <w:instrText xml:space="preserve"> REF _Ref26887161 \h </w:instrText>
      </w:r>
      <w:r w:rsidR="007B663D">
        <w:fldChar w:fldCharType="separate"/>
      </w:r>
      <w:r w:rsidR="007A472E">
        <w:t xml:space="preserve">Figure </w:t>
      </w:r>
      <w:r w:rsidR="007A472E">
        <w:rPr>
          <w:noProof/>
        </w:rPr>
        <w:t>3</w:t>
      </w:r>
      <w:r w:rsidR="007B663D">
        <w:fldChar w:fldCharType="end"/>
      </w:r>
      <w:r w:rsidR="007B663D">
        <w:t>. A</w:t>
      </w:r>
      <w:r>
        <w:t xml:space="preserve">n additional step called </w:t>
      </w:r>
      <w:r w:rsidRPr="00851E72">
        <w:rPr>
          <w:b/>
        </w:rPr>
        <w:t>center refining</w:t>
      </w:r>
      <w:r>
        <w:t xml:space="preserve"> is implemented</w:t>
      </w:r>
      <w:r w:rsidR="007B663D">
        <w:t xml:space="preserve"> to improve on that</w:t>
      </w:r>
      <w:r>
        <w:t xml:space="preserve">. It is based on </w:t>
      </w:r>
      <w:r w:rsidR="007B663D">
        <w:t xml:space="preserve">shifting the centre to </w:t>
      </w:r>
      <w:r>
        <w:t>minimiz</w:t>
      </w:r>
      <w:r w:rsidR="007B663D">
        <w:t>e</w:t>
      </w:r>
      <w:r>
        <w:t xml:space="preserve"> the sum of pairwise percentage differences between the forwards and backwards radii to the periphery, over a number of suitably (see below) chosen sampling directions.</w:t>
      </w:r>
      <w:r w:rsidR="00841980">
        <w:t xml:space="preserve"> There may be multiple equivalent refined </w:t>
      </w:r>
      <w:r w:rsidR="001C6D98">
        <w:t>c</w:t>
      </w:r>
      <w:r w:rsidR="00841980">
        <w:t>entre points.</w:t>
      </w:r>
    </w:p>
    <w:p w14:paraId="73CE7D31" w14:textId="77777777" w:rsidR="000125EB" w:rsidRDefault="000125EB" w:rsidP="00A16CE5"/>
    <w:p w14:paraId="53A5C8A5" w14:textId="125EAA28" w:rsidR="007B663D" w:rsidRDefault="00020ACD" w:rsidP="00A16CE5">
      <w:r>
        <w:t>Exact</w:t>
      </w:r>
      <w:r w:rsidR="000D26DD">
        <w:t xml:space="preserve"> formal</w:t>
      </w:r>
      <w:r>
        <w:t xml:space="preserve"> specification of the </w:t>
      </w:r>
      <w:r w:rsidR="003A37BA">
        <w:t xml:space="preserve">final </w:t>
      </w:r>
      <w:r w:rsidR="00CF3A80">
        <w:t>SSK</w:t>
      </w:r>
      <w:r>
        <w:t xml:space="preserve"> polytope </w:t>
      </w:r>
      <w:r w:rsidR="003A37BA">
        <w:t xml:space="preserve">in the program output, </w:t>
      </w:r>
      <w:r>
        <w:t xml:space="preserve">is </w:t>
      </w:r>
      <w:r w:rsidR="003A37BA">
        <w:t>presented</w:t>
      </w:r>
      <w:r>
        <w:t xml:space="preserve"> as a constraint matrix </w:t>
      </w:r>
      <w:r w:rsidR="003A37BA">
        <w:t xml:space="preserve">and values vector </w:t>
      </w:r>
      <w:r>
        <w:t xml:space="preserve">that is usually several orders of magnitude smaller than the stoichiometry matrix of the FBA model. </w:t>
      </w:r>
      <w:r w:rsidR="003A37BA">
        <w:t xml:space="preserve">To connect the low dimensional subspace in which the </w:t>
      </w:r>
      <w:r w:rsidR="00CF3A80">
        <w:t>SSK</w:t>
      </w:r>
      <w:r w:rsidR="003A37BA">
        <w:t xml:space="preserve"> constraints are formulated</w:t>
      </w:r>
      <w:r w:rsidR="007B663D">
        <w:t>,</w:t>
      </w:r>
      <w:r w:rsidR="003A37BA">
        <w:t xml:space="preserve"> to the physically meaningful flux space, a vector transformation is also supplied. </w:t>
      </w:r>
      <w:r w:rsidR="00F54F7E">
        <w:t xml:space="preserve">This </w:t>
      </w:r>
      <w:r w:rsidR="003A37BA">
        <w:t>transformat</w:t>
      </w:r>
      <w:r w:rsidR="00F54F7E">
        <w:t xml:space="preserve">ion consists of the position of the </w:t>
      </w:r>
      <w:r w:rsidR="00CF3A80">
        <w:t>SSK</w:t>
      </w:r>
      <w:r w:rsidR="00F54F7E">
        <w:t xml:space="preserve"> coordinate origin in flux space, and a set of mutually orthogonal vectors in flux space that defines the basis in which the </w:t>
      </w:r>
      <w:r w:rsidR="00CF3A80">
        <w:t>SSK</w:t>
      </w:r>
      <w:r w:rsidR="00F54F7E">
        <w:t xml:space="preserve"> constraint vectors are expressed</w:t>
      </w:r>
      <w:r w:rsidR="007B663D">
        <w:t xml:space="preserve"> (See </w:t>
      </w:r>
      <w:r w:rsidR="007B663D">
        <w:fldChar w:fldCharType="begin"/>
      </w:r>
      <w:r w:rsidR="007B663D">
        <w:instrText xml:space="preserve"> REF _Ref31622913 \h </w:instrText>
      </w:r>
      <w:r w:rsidR="007B663D">
        <w:fldChar w:fldCharType="separate"/>
      </w:r>
      <w:r w:rsidR="007A472E">
        <w:t xml:space="preserve">Figure </w:t>
      </w:r>
      <w:r w:rsidR="007A472E">
        <w:rPr>
          <w:noProof/>
        </w:rPr>
        <w:t>2</w:t>
      </w:r>
      <w:r w:rsidR="007B663D">
        <w:fldChar w:fldCharType="end"/>
      </w:r>
      <w:r w:rsidR="007B663D">
        <w:t xml:space="preserve"> ).</w:t>
      </w:r>
      <w:r w:rsidR="007B663D" w:rsidRPr="007B663D">
        <w:t xml:space="preserve"> </w:t>
      </w:r>
    </w:p>
    <w:p w14:paraId="1A0F47EC" w14:textId="77777777" w:rsidR="003A37BA" w:rsidRDefault="00F54F7E" w:rsidP="00A16CE5">
      <w:r>
        <w:t xml:space="preserve">This information is encapsulated in a special data structure in the form of a nested list, written as in standard </w:t>
      </w:r>
      <w:r w:rsidRPr="00F54F7E">
        <w:rPr>
          <w:i/>
        </w:rPr>
        <w:t>Mathematica</w:t>
      </w:r>
      <w:r>
        <w:t xml:space="preserve"> notation with curly brackets to denote comma delimited sublists as:</w:t>
      </w:r>
    </w:p>
    <w:p w14:paraId="5746E460" w14:textId="77777777" w:rsidR="00696159" w:rsidRDefault="00696159" w:rsidP="00A16CE5"/>
    <w:p w14:paraId="55B42731" w14:textId="5FB0BF47" w:rsidR="00B11602" w:rsidRPr="00696159" w:rsidRDefault="00B11602" w:rsidP="00B11602">
      <w:pPr>
        <w:pStyle w:val="MTDisplayEquation"/>
      </w:pPr>
      <w:r>
        <w:tab/>
      </w:r>
      <w:r w:rsidR="005735F3" w:rsidRPr="00B11602">
        <w:rPr>
          <w:position w:val="-28"/>
        </w:rPr>
        <w:object w:dxaOrig="5899" w:dyaOrig="680" w14:anchorId="0DD4300A">
          <v:shape id="_x0000_i1026" type="#_x0000_t75" style="width:294.75pt;height:34.5pt" o:ole="">
            <v:imagedata r:id="rId18" o:title=""/>
          </v:shape>
          <o:OLEObject Type="Embed" ProgID="Equation.DSMT4" ShapeID="_x0000_i1026" DrawAspect="Content" ObjectID="_1704738667" r:id="rId1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4" w:name="ZEqnNum275558"/>
      <w:r>
        <w:instrText>(</w:instrText>
      </w:r>
      <w:fldSimple w:instr=" SEQ MTSec \c \* Arabic \* MERGEFORMAT ">
        <w:r w:rsidR="007A472E">
          <w:rPr>
            <w:noProof/>
          </w:rPr>
          <w:instrText>1</w:instrText>
        </w:r>
      </w:fldSimple>
      <w:r>
        <w:instrText>.</w:instrText>
      </w:r>
      <w:fldSimple w:instr=" SEQ MTEqn \c \* Arabic \* MERGEFORMAT ">
        <w:r w:rsidR="007A472E">
          <w:rPr>
            <w:noProof/>
          </w:rPr>
          <w:instrText>2</w:instrText>
        </w:r>
      </w:fldSimple>
      <w:r>
        <w:instrText>)</w:instrText>
      </w:r>
      <w:bookmarkEnd w:id="34"/>
      <w:r>
        <w:fldChar w:fldCharType="end"/>
      </w:r>
    </w:p>
    <w:p w14:paraId="7B50675A" w14:textId="77777777" w:rsidR="003A37BA" w:rsidRDefault="003A37BA" w:rsidP="00A16CE5"/>
    <w:p w14:paraId="5699DEC1" w14:textId="77777777" w:rsidR="00922848" w:rsidRDefault="00F54F7E" w:rsidP="00A16CE5">
      <w:r>
        <w:t xml:space="preserve">Both the </w:t>
      </w:r>
      <w:r w:rsidR="00CF3A80">
        <w:t>SSK</w:t>
      </w:r>
      <w:r>
        <w:t xml:space="preserve"> origin and basis are chosen </w:t>
      </w:r>
      <w:r w:rsidR="00841980">
        <w:t xml:space="preserve">by </w:t>
      </w:r>
      <w:r w:rsidR="00CF3A80">
        <w:rPr>
          <w:i/>
        </w:rPr>
        <w:t>SSKernel</w:t>
      </w:r>
      <w:r w:rsidR="00841980">
        <w:t xml:space="preserve"> </w:t>
      </w:r>
      <w:r>
        <w:t xml:space="preserve">to have special significance. </w:t>
      </w:r>
    </w:p>
    <w:p w14:paraId="68038414" w14:textId="77777777" w:rsidR="00922848" w:rsidRDefault="00922848" w:rsidP="00A16CE5"/>
    <w:p w14:paraId="69EED7AB" w14:textId="77777777" w:rsidR="00922848" w:rsidRDefault="00F54F7E" w:rsidP="00A16CE5">
      <w:r>
        <w:t xml:space="preserve">The </w:t>
      </w:r>
      <w:r w:rsidRPr="005F023D">
        <w:rPr>
          <w:i/>
        </w:rPr>
        <w:t>origin</w:t>
      </w:r>
      <w:r>
        <w:t xml:space="preserve"> is chosen to be </w:t>
      </w:r>
      <w:r w:rsidR="00841980">
        <w:t>a</w:t>
      </w:r>
      <w:r w:rsidR="005F023D">
        <w:t xml:space="preserve"> refined centre of </w:t>
      </w:r>
      <w:r>
        <w:t xml:space="preserve">the </w:t>
      </w:r>
      <w:r w:rsidR="00AC4704">
        <w:t xml:space="preserve">closed, low dimensional </w:t>
      </w:r>
      <w:r w:rsidR="00CF3A80">
        <w:t>SSK</w:t>
      </w:r>
      <w:r w:rsidR="00AC4704">
        <w:t xml:space="preserve"> polytope. </w:t>
      </w:r>
      <w:r w:rsidR="00F43205">
        <w:t xml:space="preserve">For a </w:t>
      </w:r>
      <w:r w:rsidR="00CF3A80">
        <w:t>SSK</w:t>
      </w:r>
      <w:r w:rsidR="00F43205">
        <w:t xml:space="preserve"> of N dimensions, of the order of 2N </w:t>
      </w:r>
      <w:r w:rsidR="005F023D">
        <w:t xml:space="preserve">sampling </w:t>
      </w:r>
      <w:r w:rsidR="00AC4704">
        <w:t>directions are chosen</w:t>
      </w:r>
      <w:r w:rsidR="005F023D">
        <w:t xml:space="preserve"> to do </w:t>
      </w:r>
      <w:r w:rsidR="00C43FD8">
        <w:t xml:space="preserve">the </w:t>
      </w:r>
      <w:r w:rsidR="005F023D">
        <w:t>refining</w:t>
      </w:r>
      <w:r w:rsidR="00AC4704">
        <w:t xml:space="preserve">, in a way that </w:t>
      </w:r>
      <w:r w:rsidR="00F43205">
        <w:t>aims to distribute them</w:t>
      </w:r>
      <w:r w:rsidR="00AC4704">
        <w:t xml:space="preserve"> uniform</w:t>
      </w:r>
      <w:r w:rsidR="00F43205">
        <w:t xml:space="preserve">ly over the (N-1)-dimensional angle space but also to include the </w:t>
      </w:r>
      <w:r w:rsidR="00922848">
        <w:t>endpoints of the main</w:t>
      </w:r>
      <w:r w:rsidR="00F43205">
        <w:t xml:space="preserve"> polytope</w:t>
      </w:r>
      <w:r w:rsidR="00922848">
        <w:t xml:space="preserve"> chords.</w:t>
      </w:r>
      <w:r w:rsidR="00840E90">
        <w:t xml:space="preserve"> The set of </w:t>
      </w:r>
      <w:r w:rsidR="005F023D">
        <w:t xml:space="preserve">approximately 4N </w:t>
      </w:r>
      <w:r w:rsidR="00840E90" w:rsidRPr="00840E90">
        <w:rPr>
          <w:b/>
        </w:rPr>
        <w:t>peripheral points</w:t>
      </w:r>
      <w:r w:rsidR="00840E90">
        <w:t xml:space="preserve"> generated by this centralization procedure </w:t>
      </w:r>
      <w:r w:rsidR="001815D6">
        <w:t xml:space="preserve">also </w:t>
      </w:r>
      <w:r w:rsidR="00840E90">
        <w:t xml:space="preserve">serve to further characterize the </w:t>
      </w:r>
      <w:r w:rsidR="00CF3A80">
        <w:t>SSK</w:t>
      </w:r>
      <w:r w:rsidR="00840E90">
        <w:t xml:space="preserve"> polytope.</w:t>
      </w:r>
    </w:p>
    <w:p w14:paraId="0AD4A440" w14:textId="77777777" w:rsidR="00922848" w:rsidRDefault="00922848" w:rsidP="00A16CE5"/>
    <w:p w14:paraId="1AADD8A9" w14:textId="77777777" w:rsidR="00B07898" w:rsidRDefault="00922848" w:rsidP="00A16CE5">
      <w:r>
        <w:t xml:space="preserve">The maximal chord of a polytope could in principle be calculated by a mixed integer linear programming procedure, but this is tractable only for single digit values of N. Instead, a special heuristic </w:t>
      </w:r>
      <w:r w:rsidR="00FB286C">
        <w:t>is used to select the longest chord among</w:t>
      </w:r>
      <w:r>
        <w:t xml:space="preserve"> </w:t>
      </w:r>
      <w:r w:rsidR="00FB286C">
        <w:t xml:space="preserve">candidates from a number of randomized LP-based maximizations. To express the distinction, this is called a </w:t>
      </w:r>
      <w:r w:rsidR="00FB286C" w:rsidRPr="00FB286C">
        <w:rPr>
          <w:b/>
        </w:rPr>
        <w:t>main chord</w:t>
      </w:r>
      <w:r w:rsidR="00FB286C">
        <w:t xml:space="preserve"> </w:t>
      </w:r>
      <w:r w:rsidR="001C6D98">
        <w:t xml:space="preserve">and can be considered an approximation to the </w:t>
      </w:r>
      <w:r w:rsidR="00FB286C">
        <w:t>maximal chord. A second main chord is found similarly but constrained to be orthogonal to the first, and</w:t>
      </w:r>
      <w:r w:rsidR="004B37A2">
        <w:t xml:space="preserve"> </w:t>
      </w:r>
      <w:r w:rsidR="004B37A2">
        <w:lastRenderedPageBreak/>
        <w:t>likewise</w:t>
      </w:r>
      <w:r w:rsidR="00FB286C">
        <w:t xml:space="preserve"> </w:t>
      </w:r>
      <w:r w:rsidR="004B37A2">
        <w:t xml:space="preserve">subsequent chords </w:t>
      </w:r>
      <w:r w:rsidR="00FB286C">
        <w:t xml:space="preserve">until a full set of N </w:t>
      </w:r>
      <w:r w:rsidR="00B07898">
        <w:t xml:space="preserve">mutually orthogonal </w:t>
      </w:r>
      <w:r w:rsidR="001C6D98">
        <w:t xml:space="preserve">main </w:t>
      </w:r>
      <w:r w:rsidR="00B07898">
        <w:t xml:space="preserve">chords are known. The result is somewhat analogous to finding principal components for a set of multidimensional data points. But note that the main chords are found without reference to the coordinate origin and will </w:t>
      </w:r>
      <w:r w:rsidR="00840E90">
        <w:t>not</w:t>
      </w:r>
      <w:r w:rsidR="00B07898">
        <w:t xml:space="preserve"> have a common intersection</w:t>
      </w:r>
      <w:r w:rsidR="00840E90">
        <w:t xml:space="preserve"> except if the </w:t>
      </w:r>
      <w:r w:rsidR="00CF3A80">
        <w:t>SSK</w:t>
      </w:r>
      <w:r w:rsidR="00840E90">
        <w:t xml:space="preserve"> happens to have a highly symmetric geometry.</w:t>
      </w:r>
    </w:p>
    <w:p w14:paraId="1A5D81B8" w14:textId="77777777" w:rsidR="00B07898" w:rsidRDefault="00B07898" w:rsidP="00A16CE5"/>
    <w:p w14:paraId="10463DC6" w14:textId="77777777" w:rsidR="00F54F7E" w:rsidRDefault="00B07898" w:rsidP="00A16CE5">
      <w:r>
        <w:t xml:space="preserve">The </w:t>
      </w:r>
      <w:r w:rsidR="00CF3A80">
        <w:t>SSK</w:t>
      </w:r>
      <w:r>
        <w:t xml:space="preserve"> </w:t>
      </w:r>
      <w:r w:rsidRPr="005F023D">
        <w:rPr>
          <w:i/>
        </w:rPr>
        <w:t>basis</w:t>
      </w:r>
      <w:r>
        <w:t xml:space="preserve"> is then taken as the normalised vectors along the main chord directions, taken in descending order of chord lengths. Note that the </w:t>
      </w:r>
      <w:r w:rsidR="00CF3A80">
        <w:t>SSK</w:t>
      </w:r>
      <w:r w:rsidR="00840E90">
        <w:t xml:space="preserve"> </w:t>
      </w:r>
      <w:r w:rsidRPr="00F74F1D">
        <w:rPr>
          <w:b/>
        </w:rPr>
        <w:t>diameters</w:t>
      </w:r>
      <w:r>
        <w:t xml:space="preserve"> </w:t>
      </w:r>
      <w:r w:rsidR="00840E90">
        <w:t xml:space="preserve">along the </w:t>
      </w:r>
      <w:r w:rsidR="00CF3A80">
        <w:t>SSK</w:t>
      </w:r>
      <w:r w:rsidR="00840E90">
        <w:t xml:space="preserve"> basis vector directions are generally considerably smaller than the main chords, because they by definition </w:t>
      </w:r>
      <w:r w:rsidR="00F74F1D">
        <w:t xml:space="preserve">are constrained to </w:t>
      </w:r>
      <w:r w:rsidR="00840E90">
        <w:t xml:space="preserve">all intersect at the </w:t>
      </w:r>
      <w:r w:rsidR="00CF3A80">
        <w:t>SSK</w:t>
      </w:r>
      <w:r w:rsidR="00840E90">
        <w:t xml:space="preserve"> origin.</w:t>
      </w:r>
    </w:p>
    <w:p w14:paraId="71BC84CE" w14:textId="77777777" w:rsidR="00F74F1D" w:rsidRDefault="00F74F1D" w:rsidP="00A16CE5"/>
    <w:p w14:paraId="683FD5A9" w14:textId="77777777" w:rsidR="00F74F1D" w:rsidRDefault="00F74F1D" w:rsidP="00A16CE5">
      <w:r>
        <w:t xml:space="preserve">For large values of N, </w:t>
      </w:r>
      <w:r w:rsidR="001C6D98">
        <w:t xml:space="preserve">even </w:t>
      </w:r>
      <w:r>
        <w:t>calculating all the main chords can become too time consuming. In these cases only the first few are calculated by LP, and the rest estimated from diameters passing through the set of peripheral points.</w:t>
      </w:r>
    </w:p>
    <w:p w14:paraId="73F493ED" w14:textId="77777777" w:rsidR="00F43205" w:rsidRDefault="00F43205" w:rsidP="00A16CE5"/>
    <w:p w14:paraId="08DBDBA5" w14:textId="77777777" w:rsidR="00955C02" w:rsidRDefault="00F74F1D" w:rsidP="00A16CE5">
      <w:r>
        <w:t xml:space="preserve">The set of mutually orthogonal main chord lengths gives a broad indication of the geometric shape of the </w:t>
      </w:r>
      <w:r w:rsidR="00CF3A80">
        <w:t>SSK</w:t>
      </w:r>
      <w:r>
        <w:t xml:space="preserve">. </w:t>
      </w:r>
      <w:r w:rsidR="00955C02">
        <w:t>Dividing the longer length by the shorter, for e</w:t>
      </w:r>
      <w:r>
        <w:t xml:space="preserve">ach pair </w:t>
      </w:r>
      <w:r w:rsidR="00647259">
        <w:t>of chords</w:t>
      </w:r>
      <w:r w:rsidR="00955C02">
        <w:t>,</w:t>
      </w:r>
      <w:r w:rsidR="00647259">
        <w:t xml:space="preserve"> define</w:t>
      </w:r>
      <w:r w:rsidR="00955C02">
        <w:t>s</w:t>
      </w:r>
      <w:r w:rsidR="00647259">
        <w:t xml:space="preserve"> an </w:t>
      </w:r>
      <w:r w:rsidR="00647259" w:rsidRPr="00647259">
        <w:rPr>
          <w:b/>
        </w:rPr>
        <w:t>aspect ratio</w:t>
      </w:r>
      <w:r w:rsidR="00647259" w:rsidRPr="00647259">
        <w:t xml:space="preserve"> of </w:t>
      </w:r>
      <w:r w:rsidR="00647259">
        <w:t xml:space="preserve">the </w:t>
      </w:r>
      <w:r w:rsidR="00CF3A80">
        <w:t>SSK</w:t>
      </w:r>
      <w:r w:rsidR="00647259">
        <w:t xml:space="preserve"> polytope as seen along a direction perpendicular to the plane that the</w:t>
      </w:r>
      <w:r w:rsidR="00955C02">
        <w:t xml:space="preserve"> pair</w:t>
      </w:r>
      <w:r w:rsidR="00647259">
        <w:t xml:space="preserve"> define</w:t>
      </w:r>
      <w:r w:rsidR="00955C02">
        <w:t>s</w:t>
      </w:r>
      <w:r w:rsidR="00647259">
        <w:t xml:space="preserve">. For a highly symmetric shape many (or all, for a hypersphere) aspect ratios may be equal. But in practice typical FBA models show a declining series of main chord lengths and some aspect ratios can become </w:t>
      </w:r>
      <w:r w:rsidR="00955C02">
        <w:t xml:space="preserve">high, 2- or 3-digit numbers. For context, the aspect ratio associated with the thickness of a credit card is in the range between 50 and 100. </w:t>
      </w:r>
    </w:p>
    <w:p w14:paraId="7585F5D2" w14:textId="77777777" w:rsidR="00955C02" w:rsidRDefault="00955C02" w:rsidP="00A16CE5"/>
    <w:p w14:paraId="2F3471ED" w14:textId="77777777" w:rsidR="00F43205" w:rsidRDefault="004B37A2" w:rsidP="00A16CE5">
      <w:r>
        <w:t>When the aspect ratio defined by a chord pair</w:t>
      </w:r>
      <w:r w:rsidR="00955C02">
        <w:t xml:space="preserve"> </w:t>
      </w:r>
      <w:r>
        <w:t xml:space="preserve">is </w:t>
      </w:r>
      <w:r w:rsidR="00955C02">
        <w:t>larger than a chosen threshold</w:t>
      </w:r>
      <w:r>
        <w:t>, the direction of the short chord</w:t>
      </w:r>
      <w:r w:rsidR="002551B4">
        <w:t xml:space="preserve"> </w:t>
      </w:r>
      <w:r>
        <w:t>is</w:t>
      </w:r>
      <w:r w:rsidR="00955C02">
        <w:t xml:space="preserve"> designated as</w:t>
      </w:r>
      <w:r>
        <w:t xml:space="preserve"> a</w:t>
      </w:r>
      <w:r w:rsidR="00955C02">
        <w:t xml:space="preserve"> </w:t>
      </w:r>
      <w:r w:rsidR="00955C02" w:rsidRPr="00955C02">
        <w:rPr>
          <w:b/>
        </w:rPr>
        <w:t>thin direction</w:t>
      </w:r>
      <w:r w:rsidR="00955C02">
        <w:t xml:space="preserve">. Such </w:t>
      </w:r>
      <w:r w:rsidR="002551B4">
        <w:t>a direction represents a combination of fluxes that remain</w:t>
      </w:r>
      <w:r w:rsidR="00C43FD8">
        <w:t>s</w:t>
      </w:r>
      <w:r w:rsidR="002551B4">
        <w:t xml:space="preserve"> </w:t>
      </w:r>
      <w:r w:rsidR="005F023D">
        <w:t>approximately</w:t>
      </w:r>
      <w:r w:rsidR="002551B4">
        <w:t xml:space="preserve"> constant throughout the </w:t>
      </w:r>
      <w:r w:rsidR="00CF3A80">
        <w:t>SSK</w:t>
      </w:r>
      <w:r w:rsidR="00C43FD8">
        <w:t>,</w:t>
      </w:r>
      <w:r w:rsidR="002551B4">
        <w:t xml:space="preserve"> in comparison with the range of variation found along other directions. This is an extension of the concept of </w:t>
      </w:r>
      <w:r w:rsidR="00010AC7">
        <w:t xml:space="preserve">a </w:t>
      </w:r>
      <w:r w:rsidR="00E0540E">
        <w:t xml:space="preserve">fixed </w:t>
      </w:r>
      <w:r w:rsidR="002551B4">
        <w:t>single flux value</w:t>
      </w:r>
      <w:r w:rsidR="00010AC7">
        <w:t xml:space="preserve"> that represents zero thickness along the relevant flux axis</w:t>
      </w:r>
      <w:r w:rsidR="002551B4">
        <w:t xml:space="preserve">. To treat them similarly, </w:t>
      </w:r>
      <w:r w:rsidR="00CF3A80">
        <w:rPr>
          <w:i/>
        </w:rPr>
        <w:t>SSKernel</w:t>
      </w:r>
      <w:r w:rsidR="002551B4">
        <w:t xml:space="preserve"> can optionally flatten the </w:t>
      </w:r>
      <w:r w:rsidR="00CF3A80">
        <w:t>SSK</w:t>
      </w:r>
      <w:r w:rsidR="002551B4">
        <w:t xml:space="preserve"> to zero thickness along all thin directions, with a corresponding reduction in the </w:t>
      </w:r>
      <w:r w:rsidR="00CF3A80">
        <w:t>SSK</w:t>
      </w:r>
      <w:r w:rsidR="002551B4">
        <w:t xml:space="preserve"> dimension</w:t>
      </w:r>
      <w:r w:rsidR="00FA41C4">
        <w:t xml:space="preserve"> count.</w:t>
      </w:r>
      <w:r w:rsidR="00010AC7">
        <w:t xml:space="preserve"> The maximal flattening threshold can be set interactively by the </w:t>
      </w:r>
      <w:r w:rsidR="00CF3A80">
        <w:rPr>
          <w:i/>
        </w:rPr>
        <w:t>SSKernel</w:t>
      </w:r>
      <w:r w:rsidR="00010AC7">
        <w:t xml:space="preserve"> user.</w:t>
      </w:r>
    </w:p>
    <w:p w14:paraId="0A0355A9" w14:textId="77777777" w:rsidR="00F43205" w:rsidRDefault="00F43205" w:rsidP="00A16CE5"/>
    <w:p w14:paraId="3CF9EF97" w14:textId="5FB26BFB" w:rsidR="00564A08" w:rsidRDefault="00564A08" w:rsidP="00A16CE5">
      <w:r>
        <w:t xml:space="preserve">In addition to the formal specification of the </w:t>
      </w:r>
      <w:r w:rsidR="00CF3A80">
        <w:t>SSK</w:t>
      </w:r>
      <w:r>
        <w:t xml:space="preserve"> by the </w:t>
      </w:r>
      <w:r w:rsidR="00CF3A80">
        <w:t>SSKernel</w:t>
      </w:r>
      <w:r>
        <w:t xml:space="preserve"> data structure of </w:t>
      </w:r>
      <w:r w:rsidR="00C6409D">
        <w:t>equation</w:t>
      </w:r>
      <w:r w:rsidR="001C6D98">
        <w:t xml:space="preserve"> </w:t>
      </w:r>
      <w:r>
        <w:fldChar w:fldCharType="begin"/>
      </w:r>
      <w:r>
        <w:instrText xml:space="preserve"> GOTOBUTTON ZEqnNum275558  \* MERGEFORMAT </w:instrText>
      </w:r>
      <w:r>
        <w:fldChar w:fldCharType="begin"/>
      </w:r>
      <w:r>
        <w:instrText xml:space="preserve"> REF ZEqnNum275558 \* Charformat \! \* MERGEFORMAT </w:instrText>
      </w:r>
      <w:r>
        <w:fldChar w:fldCharType="separate"/>
      </w:r>
      <w:r w:rsidR="007A472E">
        <w:instrText>(1.2)</w:instrText>
      </w:r>
      <w:r>
        <w:fldChar w:fldCharType="end"/>
      </w:r>
      <w:r>
        <w:fldChar w:fldCharType="end"/>
      </w:r>
      <w:r>
        <w:t xml:space="preserve">, a more intuitive depiction results as a byproduct of the centering procedure described above. </w:t>
      </w:r>
    </w:p>
    <w:p w14:paraId="5B693A5D" w14:textId="77777777" w:rsidR="00020ACD" w:rsidRDefault="00020ACD" w:rsidP="00A16CE5"/>
    <w:p w14:paraId="6EF0D8B3" w14:textId="77777777" w:rsidR="00C43FD8" w:rsidRDefault="00E43D11" w:rsidP="00A16CE5">
      <w:r>
        <w:t>Firstly,</w:t>
      </w:r>
      <w:r w:rsidR="00564A08">
        <w:t xml:space="preserve"> the </w:t>
      </w:r>
      <w:r w:rsidR="00CF3A80">
        <w:t>SSK</w:t>
      </w:r>
      <w:r w:rsidR="00564A08">
        <w:t xml:space="preserve"> origin defines</w:t>
      </w:r>
      <w:r>
        <w:t xml:space="preserve"> a single </w:t>
      </w:r>
      <w:r w:rsidR="008E47BF" w:rsidRPr="000B347E">
        <w:rPr>
          <w:b/>
        </w:rPr>
        <w:t>t</w:t>
      </w:r>
      <w:r w:rsidRPr="000B347E">
        <w:rPr>
          <w:b/>
        </w:rPr>
        <w:t>ypical flux</w:t>
      </w:r>
      <w:r>
        <w:t xml:space="preserve">. This is typical in </w:t>
      </w:r>
      <w:r w:rsidR="000B347E">
        <w:t>a</w:t>
      </w:r>
      <w:r>
        <w:t xml:space="preserve"> sense</w:t>
      </w:r>
      <w:r w:rsidR="000B347E">
        <w:t xml:space="preserve"> that generalises the concept of the median </w:t>
      </w:r>
      <w:r>
        <w:t xml:space="preserve">of </w:t>
      </w:r>
      <w:r w:rsidR="000B347E">
        <w:t xml:space="preserve">a 1-dimensional set of data, to multiple dimensions. By construction, there </w:t>
      </w:r>
      <w:r w:rsidR="00E0540E">
        <w:t xml:space="preserve">are </w:t>
      </w:r>
      <w:r w:rsidR="00C43FD8">
        <w:t xml:space="preserve">(as closely as is allowed by the generally irregular shape of the </w:t>
      </w:r>
      <w:r w:rsidR="00CF3A80">
        <w:t>SSK</w:t>
      </w:r>
      <w:r w:rsidR="000B347E">
        <w:t xml:space="preserve">) equal ranges of feasible flux values to either side along any direction in the </w:t>
      </w:r>
      <w:r w:rsidR="00CF3A80">
        <w:t>SSK</w:t>
      </w:r>
      <w:r w:rsidR="000B347E">
        <w:t xml:space="preserve"> subspace.</w:t>
      </w:r>
      <w:r>
        <w:t xml:space="preserve"> </w:t>
      </w:r>
    </w:p>
    <w:p w14:paraId="28B63FD8" w14:textId="77777777" w:rsidR="00C43FD8" w:rsidRDefault="00E43D11" w:rsidP="00A16CE5">
      <w:r>
        <w:t xml:space="preserve">That is in contrast to the FBA flux, which (depending on the LP solver used) is mostly at an extreme such as </w:t>
      </w:r>
      <w:r w:rsidR="001C6D98">
        <w:t>a</w:t>
      </w:r>
      <w:r>
        <w:t xml:space="preserve"> vertex of the polyto</w:t>
      </w:r>
      <w:r w:rsidR="000B347E">
        <w:t xml:space="preserve">pe and so highly atypical. </w:t>
      </w:r>
    </w:p>
    <w:p w14:paraId="72BBFBD6" w14:textId="77777777" w:rsidR="00DF52D7" w:rsidRDefault="00E0540E" w:rsidP="00A16CE5">
      <w:r>
        <w:t xml:space="preserve">The origin </w:t>
      </w:r>
      <w:r w:rsidR="000B347E">
        <w:t xml:space="preserve">is merely </w:t>
      </w:r>
      <w:r w:rsidR="00C6409D" w:rsidRPr="00C6409D">
        <w:rPr>
          <w:i/>
        </w:rPr>
        <w:t>a</w:t>
      </w:r>
      <w:r w:rsidR="000B347E">
        <w:t xml:space="preserve"> typical point</w:t>
      </w:r>
      <w:r w:rsidR="001C6D98">
        <w:t>:</w:t>
      </w:r>
      <w:r w:rsidR="00C6409D">
        <w:t xml:space="preserve"> even in 2D</w:t>
      </w:r>
      <w:r w:rsidR="00010AC7">
        <w:t>,</w:t>
      </w:r>
      <w:r w:rsidR="00C6409D">
        <w:t xml:space="preserve"> an asymmetric triangle has no uniquely defined centre point. </w:t>
      </w:r>
    </w:p>
    <w:p w14:paraId="30B92DB0" w14:textId="77777777" w:rsidR="00E43D11" w:rsidRDefault="00E43D11" w:rsidP="00A16CE5"/>
    <w:p w14:paraId="4B1A96F9" w14:textId="77777777" w:rsidR="00CE2366" w:rsidRDefault="00E43D11" w:rsidP="00A16CE5">
      <w:r>
        <w:lastRenderedPageBreak/>
        <w:t xml:space="preserve">Secondly, </w:t>
      </w:r>
      <w:r w:rsidR="000B347E">
        <w:t>the</w:t>
      </w:r>
      <w:r>
        <w:t xml:space="preserve"> set of </w:t>
      </w:r>
      <w:r w:rsidRPr="000B347E">
        <w:t>peripheral points</w:t>
      </w:r>
      <w:r>
        <w:t xml:space="preserve"> </w:t>
      </w:r>
      <w:r w:rsidR="000B347E">
        <w:t xml:space="preserve">that </w:t>
      </w:r>
      <w:r>
        <w:t>are delivered</w:t>
      </w:r>
      <w:r w:rsidR="001C6D98">
        <w:t xml:space="preserve"> by centre refining</w:t>
      </w:r>
      <w:r w:rsidR="000B347E">
        <w:t>,</w:t>
      </w:r>
      <w:r>
        <w:t xml:space="preserve"> </w:t>
      </w:r>
      <w:r w:rsidR="000B347E">
        <w:t xml:space="preserve">are </w:t>
      </w:r>
      <w:r>
        <w:t xml:space="preserve">by </w:t>
      </w:r>
      <w:r w:rsidR="00C6409D">
        <w:t>construction distributed</w:t>
      </w:r>
      <w:r>
        <w:t xml:space="preserve"> more or less evenly in all directions around the central </w:t>
      </w:r>
      <w:r w:rsidR="006340E6">
        <w:t xml:space="preserve">point. </w:t>
      </w:r>
      <w:r w:rsidR="00010AC7">
        <w:t xml:space="preserve">Each of them defines the maximal deviation from the central point allowed by </w:t>
      </w:r>
      <w:r w:rsidR="0055657E">
        <w:t xml:space="preserve">SS constraints, </w:t>
      </w:r>
      <w:r w:rsidR="00010AC7">
        <w:t>along its particular direction</w:t>
      </w:r>
      <w:r w:rsidR="0055657E">
        <w:t>. So t</w:t>
      </w:r>
      <w:r w:rsidR="006340E6">
        <w:t xml:space="preserve">he peripheral points define a broader </w:t>
      </w:r>
      <w:r w:rsidR="006340E6" w:rsidRPr="00C6409D">
        <w:rPr>
          <w:b/>
        </w:rPr>
        <w:t>central region</w:t>
      </w:r>
      <w:r w:rsidR="006340E6">
        <w:t xml:space="preserve"> of the </w:t>
      </w:r>
      <w:r w:rsidR="00CF3A80">
        <w:t>SSK</w:t>
      </w:r>
      <w:r w:rsidR="006340E6">
        <w:t xml:space="preserve">, and delineate a typical range of variation of fluxes. In the process they </w:t>
      </w:r>
      <w:r w:rsidR="003C66F2">
        <w:t>indicate</w:t>
      </w:r>
      <w:r w:rsidR="006340E6">
        <w:t xml:space="preserve"> the shape of the </w:t>
      </w:r>
      <w:r w:rsidR="00CF3A80">
        <w:t>SSK</w:t>
      </w:r>
      <w:r w:rsidR="003C66F2">
        <w:t>, somewhat extending the level of detail represented by the main chords.</w:t>
      </w:r>
      <w:r w:rsidR="006340E6">
        <w:t xml:space="preserve">. Also, they can serve as a </w:t>
      </w:r>
      <w:r w:rsidR="006340E6" w:rsidRPr="00C6409D">
        <w:rPr>
          <w:b/>
        </w:rPr>
        <w:t>representative sample</w:t>
      </w:r>
      <w:r w:rsidR="006340E6">
        <w:t xml:space="preserve"> of flux values that are compatible with the optimized objective and the model constraints</w:t>
      </w:r>
      <w:r w:rsidR="00C6409D">
        <w:t>, e.g. to calculate average values for flux-dependent quantities</w:t>
      </w:r>
      <w:r w:rsidR="006340E6">
        <w:t>.</w:t>
      </w:r>
      <w:r w:rsidR="00C6409D">
        <w:t xml:space="preserve"> </w:t>
      </w:r>
    </w:p>
    <w:p w14:paraId="561EA6B9" w14:textId="77777777" w:rsidR="00CE2366" w:rsidRDefault="00CE2366" w:rsidP="00A16CE5"/>
    <w:p w14:paraId="70EEDFFF" w14:textId="77777777" w:rsidR="00E43D11" w:rsidRDefault="00C6409D" w:rsidP="00A16CE5">
      <w:r>
        <w:t xml:space="preserve">Another perspective is that since any convex combination of the peripheral point vectors </w:t>
      </w:r>
      <w:r w:rsidR="00CE2366">
        <w:t>is also feasible, they can be considered to form the vertices of a polytope that defines such a central feasible region</w:t>
      </w:r>
      <w:r w:rsidR="003C66F2">
        <w:t xml:space="preserve">, the </w:t>
      </w:r>
      <w:r w:rsidR="003C66F2" w:rsidRPr="003C66F2">
        <w:rPr>
          <w:b/>
        </w:rPr>
        <w:t>peripheral point polytope</w:t>
      </w:r>
      <w:r w:rsidR="009D7DC9" w:rsidRPr="009D7DC9">
        <w:t xml:space="preserve"> or PPP</w:t>
      </w:r>
      <w:r w:rsidR="00CE2366">
        <w:t xml:space="preserve">. Of course the </w:t>
      </w:r>
      <w:r w:rsidR="00CF3A80">
        <w:t>SSK</w:t>
      </w:r>
      <w:r w:rsidR="00CE2366">
        <w:t xml:space="preserve"> is itself a polytope, but its vertices are unknown and there may be an unmanageable number of them if the </w:t>
      </w:r>
      <w:r w:rsidR="00CF3A80">
        <w:t>SSK</w:t>
      </w:r>
      <w:r w:rsidR="00CE2366">
        <w:t xml:space="preserve"> dimension N is large. By contrast, the </w:t>
      </w:r>
      <w:r w:rsidR="009D7DC9">
        <w:t>PPP</w:t>
      </w:r>
      <w:r w:rsidR="00CE2366">
        <w:t xml:space="preserve"> has only a number of vertices of the order of 4N. It could perhaps be used as a ”poor man’s version” of elementary flux modes that underly this central typical region.</w:t>
      </w:r>
    </w:p>
    <w:p w14:paraId="17141CD8" w14:textId="77777777" w:rsidR="00085613" w:rsidRDefault="00085613" w:rsidP="00085613"/>
    <w:p w14:paraId="79A350D3" w14:textId="77777777" w:rsidR="00085613" w:rsidRDefault="00085613" w:rsidP="00085613">
      <w:r>
        <w:t xml:space="preserve">In order for this to be useful, one would need to gauge if the central region covers an appreciable fraction of the full </w:t>
      </w:r>
      <w:r w:rsidR="00CF3A80">
        <w:t>SSK</w:t>
      </w:r>
      <w:r>
        <w:t>. A tricky point in such a comparison, is that the power law dependence of  hypervolume on dimensionality, means that e.g. even the inscribed hypersphere of a hypercube, only covers a negligible fraction of its volume.</w:t>
      </w:r>
    </w:p>
    <w:p w14:paraId="09609E00" w14:textId="77777777" w:rsidR="00085613" w:rsidRDefault="00085613" w:rsidP="00085613">
      <w:r>
        <w:t xml:space="preserve">So it makes more sense to compare a measure of the radius of the PPP to the corresponding radius of the </w:t>
      </w:r>
      <w:r w:rsidR="00CF3A80">
        <w:t>SSK</w:t>
      </w:r>
      <w:r>
        <w:t>.</w:t>
      </w:r>
    </w:p>
    <w:p w14:paraId="5A9A167A" w14:textId="77777777" w:rsidR="00085613" w:rsidRDefault="00085613" w:rsidP="00085613"/>
    <w:p w14:paraId="645D342A" w14:textId="77777777" w:rsidR="00085613" w:rsidRDefault="00085613" w:rsidP="00085613">
      <w:r>
        <w:t xml:space="preserve">For low dimensions, </w:t>
      </w:r>
      <w:r w:rsidR="00CF3A80">
        <w:rPr>
          <w:i/>
        </w:rPr>
        <w:t>SSKernel</w:t>
      </w:r>
      <w:r w:rsidRPr="004D4A1C">
        <w:t xml:space="preserve"> makes a Monte</w:t>
      </w:r>
      <w:r>
        <w:t xml:space="preserve"> </w:t>
      </w:r>
      <w:r w:rsidRPr="004D4A1C">
        <w:t xml:space="preserve">Carlo </w:t>
      </w:r>
      <w:r>
        <w:t xml:space="preserve">estimate of this by direct sampling. In higher dimensions, it instead compares the average inscribed hypersphere radii of similarly oriented, regular simplexes that respectively encloses the PPP and the full </w:t>
      </w:r>
      <w:r w:rsidR="00CF3A80">
        <w:t>SSK</w:t>
      </w:r>
      <w:r>
        <w:t xml:space="preserve"> polytope. The values are averaged over multiple random orientations of the simplexes. The radius ratio usually comes out at between 60% and 90%, even where the power law causes the volume ratio to be become negligible in high dimensions.</w:t>
      </w:r>
    </w:p>
    <w:p w14:paraId="66A71409" w14:textId="77777777" w:rsidR="00085613" w:rsidRDefault="00085613" w:rsidP="00085613"/>
    <w:p w14:paraId="32B882E0" w14:textId="2A7A1CD2" w:rsidR="00E5463B" w:rsidRDefault="00085613" w:rsidP="00E5463B">
      <w:r>
        <w:t xml:space="preserve">An example that shows calculated periphery points and the enclosing simplexes is shown in </w:t>
      </w:r>
      <w:r>
        <w:fldChar w:fldCharType="begin"/>
      </w:r>
      <w:r>
        <w:instrText xml:space="preserve"> REF _Ref33445888 \h </w:instrText>
      </w:r>
      <w:r>
        <w:fldChar w:fldCharType="separate"/>
      </w:r>
      <w:r w:rsidR="007A472E">
        <w:t xml:space="preserve">Figure </w:t>
      </w:r>
      <w:r w:rsidR="007A472E">
        <w:rPr>
          <w:noProof/>
        </w:rPr>
        <w:t>4</w:t>
      </w:r>
      <w:r>
        <w:fldChar w:fldCharType="end"/>
      </w:r>
      <w:r>
        <w:t>.</w:t>
      </w:r>
      <w:r w:rsidR="00E5463B" w:rsidRPr="00E5463B">
        <w:t xml:space="preserve"> </w:t>
      </w:r>
      <w:r w:rsidR="00AA0FB5">
        <w:t xml:space="preserve">Also, section </w:t>
      </w:r>
      <w:r w:rsidR="00AA0FB5">
        <w:fldChar w:fldCharType="begin"/>
      </w:r>
      <w:r w:rsidR="00AA0FB5">
        <w:instrText xml:space="preserve"> REF _Ref93604263 \r \h </w:instrText>
      </w:r>
      <w:r w:rsidR="00AA0FB5">
        <w:fldChar w:fldCharType="separate"/>
      </w:r>
      <w:r w:rsidR="007A472E">
        <w:t>6.1.2</w:t>
      </w:r>
      <w:r w:rsidR="00AA0FB5">
        <w:fldChar w:fldCharType="end"/>
      </w:r>
      <w:r w:rsidR="00AA0FB5">
        <w:t xml:space="preserve"> illustrates a number of SSK concepts for a simple toy network example.</w:t>
      </w:r>
    </w:p>
    <w:p w14:paraId="6B818A8A" w14:textId="77777777" w:rsidR="00E5463B" w:rsidRDefault="00E5463B" w:rsidP="00E5463B"/>
    <w:p w14:paraId="63ACAEB1" w14:textId="77777777" w:rsidR="00E5463B" w:rsidRDefault="00E5463B" w:rsidP="00E5463B">
      <w:r>
        <w:t>The various steps outlined above require a considerable number of new algorithms, and many of those involve random sampling. In some cases a more exact algorithm such as tree traversal is used for smaller dimensions, but an approximate method based on sampling is needed to make the calculation tractable for large dimensions. One consequence is that some intermediate results, such as the number of BFBF’s found, can vary somewhat in repeated runs, although e.g. in that case the actual capping radii derived from the BFBF search is found anecdotally to remain virtually unchanged.</w:t>
      </w:r>
    </w:p>
    <w:p w14:paraId="72B69F21" w14:textId="77777777" w:rsidR="00E5463B" w:rsidRDefault="00E5463B" w:rsidP="00E5463B"/>
    <w:p w14:paraId="6303A53B" w14:textId="77777777" w:rsidR="00E5463B" w:rsidRDefault="00E5463B" w:rsidP="00E5463B">
      <w:r>
        <w:t xml:space="preserve">Nevertheless, it is expedient to </w:t>
      </w:r>
      <w:r w:rsidRPr="006F4942">
        <w:rPr>
          <w:b/>
        </w:rPr>
        <w:t>validate</w:t>
      </w:r>
      <w:r>
        <w:t xml:space="preserve"> the final SSK independently of its calculation. This is achieved by a special LP-based </w:t>
      </w:r>
      <w:r w:rsidRPr="006F4942">
        <w:rPr>
          <w:b/>
        </w:rPr>
        <w:t>deconstruction</w:t>
      </w:r>
      <w:r>
        <w:t xml:space="preserve"> procedure that only uses the SSK data structure to decompose a given flux vector into its SSK and ray vector parts, and any discrepancy found is assigned as a residual vector.</w:t>
      </w:r>
    </w:p>
    <w:p w14:paraId="1DE6A62C" w14:textId="599A3043" w:rsidR="00D64791" w:rsidRDefault="00756512" w:rsidP="00A16CE5">
      <w:r>
        <w:rPr>
          <w:noProof/>
          <w:lang w:val="en-NZ" w:eastAsia="en-NZ"/>
        </w:rPr>
        <w:lastRenderedPageBreak/>
        <w:drawing>
          <wp:inline distT="0" distB="0" distL="0" distR="0" wp14:anchorId="0B3A6052" wp14:editId="598DE56E">
            <wp:extent cx="4572000" cy="45720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EnclosingSimplex.jpg"/>
                    <pic:cNvPicPr/>
                  </pic:nvPicPr>
                  <pic:blipFill>
                    <a:blip r:embed="rId20">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4DA76183" w14:textId="29FEF12E" w:rsidR="009D7DC9" w:rsidRDefault="00D64791" w:rsidP="00D64791">
      <w:pPr>
        <w:pStyle w:val="Caption"/>
      </w:pPr>
      <w:bookmarkStart w:id="35" w:name="_Ref33445888"/>
      <w:r>
        <w:t xml:space="preserve">Figure </w:t>
      </w:r>
      <w:r>
        <w:fldChar w:fldCharType="begin"/>
      </w:r>
      <w:r>
        <w:instrText xml:space="preserve"> SEQ Figure \* ARABIC </w:instrText>
      </w:r>
      <w:r>
        <w:fldChar w:fldCharType="separate"/>
      </w:r>
      <w:r w:rsidR="007A472E">
        <w:rPr>
          <w:noProof/>
        </w:rPr>
        <w:t>4</w:t>
      </w:r>
      <w:r>
        <w:fldChar w:fldCharType="end"/>
      </w:r>
      <w:bookmarkEnd w:id="35"/>
      <w:r>
        <w:t xml:space="preserve">: 2D example of </w:t>
      </w:r>
      <w:r w:rsidR="003C66F2">
        <w:t>peripheral points</w:t>
      </w:r>
      <w:r w:rsidR="009C4BD6">
        <w:t>, main</w:t>
      </w:r>
      <w:r w:rsidR="003C66F2">
        <w:t xml:space="preserve"> chords and </w:t>
      </w:r>
      <w:r>
        <w:t xml:space="preserve">enclosing simplexes. </w:t>
      </w:r>
    </w:p>
    <w:p w14:paraId="2954B309" w14:textId="77777777" w:rsidR="009D7DC9" w:rsidRDefault="009C4BD6" w:rsidP="00D64791">
      <w:pPr>
        <w:pStyle w:val="Caption"/>
      </w:pPr>
      <w:r>
        <w:t xml:space="preserve">The </w:t>
      </w:r>
      <w:r w:rsidR="009D7DC9">
        <w:t>coloured</w:t>
      </w:r>
      <w:r>
        <w:t xml:space="preserve"> lines represent a set of constraint lines that define an irregular polygon shown as the shaded region.. The red lines are the calculated main chords, giving an aspect ratio of  </w:t>
      </w:r>
      <w:r w:rsidR="00BF466E">
        <w:t>1.56</w:t>
      </w:r>
      <w:r>
        <w:t>. The blue dots are a set of semi-random periphery point</w:t>
      </w:r>
      <w:r w:rsidR="00060FDC">
        <w:t>s</w:t>
      </w:r>
      <w:r w:rsidR="00A04C71">
        <w:t xml:space="preserve"> and define a central region of the polygon</w:t>
      </w:r>
      <w:r w:rsidR="009417FE">
        <w:t>, the PPP</w:t>
      </w:r>
      <w:r>
        <w:t xml:space="preserve">. </w:t>
      </w:r>
    </w:p>
    <w:p w14:paraId="31652EF2" w14:textId="77777777" w:rsidR="00D64791" w:rsidRDefault="00060FDC" w:rsidP="00D64791">
      <w:pPr>
        <w:pStyle w:val="Caption"/>
      </w:pPr>
      <w:r>
        <w:t>T</w:t>
      </w:r>
      <w:r w:rsidR="009C4BD6">
        <w:t xml:space="preserve">he regular simplex </w:t>
      </w:r>
      <w:r>
        <w:t xml:space="preserve">for a 2D space </w:t>
      </w:r>
      <w:r w:rsidR="009C4BD6">
        <w:t xml:space="preserve">is an equilateral triangle, The yellow and green </w:t>
      </w:r>
      <w:r w:rsidR="009D7DC9">
        <w:t xml:space="preserve">equilateral </w:t>
      </w:r>
      <w:r w:rsidR="009C4BD6">
        <w:t>triangles shown are respectively the</w:t>
      </w:r>
      <w:r>
        <w:t xml:space="preserve"> calculated </w:t>
      </w:r>
      <w:r w:rsidR="009C4BD6">
        <w:t xml:space="preserve">enclosing </w:t>
      </w:r>
      <w:r w:rsidR="00A04C71">
        <w:t xml:space="preserve">simplex of the polygon and of the </w:t>
      </w:r>
      <w:r w:rsidR="009D7DC9">
        <w:t>PPP</w:t>
      </w:r>
      <w:r w:rsidR="00A04C71">
        <w:t xml:space="preserve">. The enclosing simplexes have the same randomly chosen orientation. In the </w:t>
      </w:r>
      <w:r w:rsidR="00CF3A80">
        <w:t>SSKernel</w:t>
      </w:r>
      <w:r w:rsidR="00A04C71">
        <w:t xml:space="preserve"> calculation, the mean radius of the inscribed circle of each triangle, taken over multiple random orientations, is taken as a measure of the spatial extent of the polygon and its </w:t>
      </w:r>
      <w:r w:rsidR="009D7DC9">
        <w:t>PPP,</w:t>
      </w:r>
      <w:r w:rsidR="00A04C71">
        <w:t xml:space="preserve"> in order to express the relative coverage  </w:t>
      </w:r>
      <w:r w:rsidR="009D7DC9">
        <w:t xml:space="preserve">of the polygon by the PPP. In this example, the radius ratio is </w:t>
      </w:r>
      <w:r w:rsidR="00BF466E">
        <w:t>0.83 giving an area ratio of  0.7</w:t>
      </w:r>
      <w:r w:rsidR="009D7DC9">
        <w:t>.</w:t>
      </w:r>
    </w:p>
    <w:p w14:paraId="11C6C91E" w14:textId="77777777" w:rsidR="00A2624B" w:rsidRPr="004D4A1C" w:rsidRDefault="00060FDC" w:rsidP="00A2624B">
      <w:r>
        <w:t>A</w:t>
      </w:r>
      <w:r w:rsidR="00820BF7">
        <w:t xml:space="preserve"> basic premise of </w:t>
      </w:r>
      <w:r w:rsidR="009D7DC9">
        <w:t xml:space="preserve">the </w:t>
      </w:r>
      <w:r w:rsidR="00CF3A80">
        <w:t>SSKernel</w:t>
      </w:r>
      <w:r w:rsidR="009D7DC9">
        <w:t xml:space="preserve"> project</w:t>
      </w:r>
      <w:r w:rsidR="00820BF7">
        <w:t xml:space="preserve"> is that a </w:t>
      </w:r>
      <w:r w:rsidR="00A2624B">
        <w:t xml:space="preserve">residual-free </w:t>
      </w:r>
      <w:r w:rsidR="00820BF7">
        <w:t xml:space="preserve">deconstruction is possible for any feasible flux. So if a residual vector component remains, its norm indicates the extent to which the calculation has fulfilled the premise. </w:t>
      </w:r>
      <w:r w:rsidR="00C62AD7">
        <w:t>This test</w:t>
      </w:r>
      <w:r w:rsidR="00435859">
        <w:t xml:space="preserve"> as applied to periphery points</w:t>
      </w:r>
      <w:r w:rsidR="00A2624B">
        <w:t>,</w:t>
      </w:r>
      <w:r w:rsidR="00C62AD7">
        <w:t xml:space="preserve"> is used </w:t>
      </w:r>
      <w:r w:rsidR="00435859">
        <w:t>to control the flattening procedure.</w:t>
      </w:r>
      <w:r w:rsidR="00A2624B">
        <w:t xml:space="preserve"> Almost invariably, the residual is zero or negligible for a </w:t>
      </w:r>
      <w:r w:rsidR="00CF3A80">
        <w:t>SSK</w:t>
      </w:r>
      <w:r w:rsidR="00A2624B">
        <w:t xml:space="preserve"> constructed without flattening, but has a noticeable value when flattening is applied and may indicate the need to </w:t>
      </w:r>
      <w:r>
        <w:t>flatten fewer thin directions</w:t>
      </w:r>
      <w:r w:rsidR="00A2624B">
        <w:t>.</w:t>
      </w:r>
    </w:p>
    <w:p w14:paraId="121E3727" w14:textId="77777777" w:rsidR="00C62AD7" w:rsidRDefault="00C62AD7" w:rsidP="00A16CE5"/>
    <w:p w14:paraId="2C368FF0" w14:textId="77777777" w:rsidR="00B440E7" w:rsidRDefault="00C62AD7">
      <w:r>
        <w:t>In the final stage of the calculation, the validation test is applied to the two FBA solutions (with/without artificial flux bounds)</w:t>
      </w:r>
      <w:r w:rsidR="00060FDC">
        <w:t xml:space="preserve"> that were</w:t>
      </w:r>
      <w:r>
        <w:t xml:space="preserve"> calculated </w:t>
      </w:r>
      <w:r w:rsidR="00060FDC">
        <w:t xml:space="preserve">initially </w:t>
      </w:r>
      <w:r>
        <w:t xml:space="preserve">independently of the </w:t>
      </w:r>
      <w:r w:rsidR="00CF3A80">
        <w:t>SSK</w:t>
      </w:r>
      <w:r>
        <w:t xml:space="preserve">. </w:t>
      </w:r>
      <w:r w:rsidR="005B5B5C">
        <w:t>In this case, the accuracy of the deconstruction is assessed by noting by how much the deconstructed flux vector deviates from the original FBA vector in terms of direction and relative magnitude.</w:t>
      </w:r>
      <w:r w:rsidR="00B440E7">
        <w:br w:type="page"/>
      </w:r>
    </w:p>
    <w:p w14:paraId="443CA994" w14:textId="77777777" w:rsidR="0062011F" w:rsidRDefault="0062011F" w:rsidP="0062011F">
      <w:pPr>
        <w:pStyle w:val="Heading1"/>
      </w:pPr>
      <w:bookmarkStart w:id="36" w:name="_Ref32590780"/>
      <w:bookmarkStart w:id="37" w:name="_Toc34652593"/>
      <w:r>
        <w:lastRenderedPageBreak/>
        <w:t>The User Interface and Workflow</w:t>
      </w:r>
      <w:bookmarkEnd w:id="36"/>
      <w:bookmarkEnd w:id="37"/>
    </w:p>
    <w:p w14:paraId="66425FDD" w14:textId="77777777" w:rsidR="00B440E7" w:rsidRDefault="00B440E7" w:rsidP="00AF6874">
      <w:pPr>
        <w:pStyle w:val="BodyText"/>
      </w:pPr>
    </w:p>
    <w:p w14:paraId="1B649DF8" w14:textId="77777777" w:rsidR="00277318" w:rsidRDefault="000466C5" w:rsidP="00EA1F83">
      <w:pPr>
        <w:pStyle w:val="BodyText"/>
      </w:pPr>
      <w:r>
        <w:t xml:space="preserve">The </w:t>
      </w:r>
      <w:r w:rsidR="00CF3A80">
        <w:rPr>
          <w:i/>
        </w:rPr>
        <w:t>SSKernel</w:t>
      </w:r>
      <w:r>
        <w:t xml:space="preserve"> software can be run in two distinct environments. The recommended version</w:t>
      </w:r>
      <w:r w:rsidR="006777CE">
        <w:t xml:space="preserve"> described here</w:t>
      </w:r>
      <w:r>
        <w:t xml:space="preserve"> is to load and </w:t>
      </w:r>
      <w:r w:rsidR="006777CE">
        <w:t>execute the</w:t>
      </w:r>
      <w:r>
        <w:t xml:space="preserve"> notebook file </w:t>
      </w:r>
      <w:r w:rsidR="00CF3A80">
        <w:rPr>
          <w:i/>
        </w:rPr>
        <w:t>SSKernel</w:t>
      </w:r>
      <w:r w:rsidRPr="000466C5">
        <w:rPr>
          <w:i/>
        </w:rPr>
        <w:t xml:space="preserve"> Launcher.nb</w:t>
      </w:r>
      <w:r>
        <w:t xml:space="preserve"> in </w:t>
      </w:r>
      <w:r w:rsidRPr="000466C5">
        <w:rPr>
          <w:i/>
        </w:rPr>
        <w:t>Mathematica</w:t>
      </w:r>
      <w:r>
        <w:t xml:space="preserve">. This provides by far the most user friendly, flexible and informative way to do a </w:t>
      </w:r>
      <w:r w:rsidR="00CF3A80">
        <w:t>SSKernel</w:t>
      </w:r>
      <w:r>
        <w:t xml:space="preserve"> analysis. It provides a fully interactive interface that gives dynamic feedback and allows user intervention accordingly. </w:t>
      </w:r>
    </w:p>
    <w:p w14:paraId="7E0CF028" w14:textId="3461CB3E" w:rsidR="000466C5" w:rsidRDefault="000466C5" w:rsidP="00EA1F83">
      <w:pPr>
        <w:pStyle w:val="BodyText"/>
      </w:pPr>
      <w:r>
        <w:t>The alternative command line implementation is discussed in section</w:t>
      </w:r>
      <w:r w:rsidR="006777CE">
        <w:t xml:space="preserve"> </w:t>
      </w:r>
      <w:r w:rsidR="006777CE">
        <w:fldChar w:fldCharType="begin"/>
      </w:r>
      <w:r w:rsidR="006777CE">
        <w:instrText xml:space="preserve"> REF _Ref32573350 \r \h </w:instrText>
      </w:r>
      <w:r w:rsidR="006777CE">
        <w:fldChar w:fldCharType="separate"/>
      </w:r>
      <w:r w:rsidR="007A472E">
        <w:t>5</w:t>
      </w:r>
      <w:r w:rsidR="006777CE">
        <w:fldChar w:fldCharType="end"/>
      </w:r>
      <w:r>
        <w:t>.</w:t>
      </w:r>
    </w:p>
    <w:p w14:paraId="51663028" w14:textId="77777777" w:rsidR="00884DC6" w:rsidRDefault="00B440E7" w:rsidP="00EA1F83">
      <w:pPr>
        <w:pStyle w:val="BodyText"/>
      </w:pPr>
      <w:r>
        <w:t xml:space="preserve">The user interface consists of a </w:t>
      </w:r>
      <w:r w:rsidRPr="0054591D">
        <w:rPr>
          <w:b/>
        </w:rPr>
        <w:t>control window</w:t>
      </w:r>
      <w:r>
        <w:t xml:space="preserve"> and a </w:t>
      </w:r>
      <w:r w:rsidR="00125F9C" w:rsidRPr="00125F9C">
        <w:rPr>
          <w:b/>
        </w:rPr>
        <w:t xml:space="preserve">status </w:t>
      </w:r>
      <w:r w:rsidRPr="0054591D">
        <w:rPr>
          <w:b/>
        </w:rPr>
        <w:t>report window</w:t>
      </w:r>
      <w:r>
        <w:t xml:space="preserve">. </w:t>
      </w:r>
      <w:bookmarkStart w:id="38" w:name="_Toc262208177"/>
    </w:p>
    <w:p w14:paraId="585251A9" w14:textId="61F29B73" w:rsidR="007340D4" w:rsidRDefault="002C2BCA" w:rsidP="007340D4">
      <w:pPr>
        <w:pStyle w:val="BodyText"/>
        <w:keepNext/>
      </w:pPr>
      <w:r>
        <w:rPr>
          <w:noProof/>
          <w:lang w:val="en-NZ" w:eastAsia="en-NZ"/>
        </w:rPr>
        <w:drawing>
          <wp:anchor distT="0" distB="0" distL="114300" distR="114300" simplePos="0" relativeHeight="251646976" behindDoc="0" locked="0" layoutInCell="1" allowOverlap="1" wp14:anchorId="33426A76" wp14:editId="75257D5C">
            <wp:simplePos x="0" y="0"/>
            <wp:positionH relativeFrom="column">
              <wp:posOffset>1905</wp:posOffset>
            </wp:positionH>
            <wp:positionV relativeFrom="paragraph">
              <wp:posOffset>2540</wp:posOffset>
            </wp:positionV>
            <wp:extent cx="5278755" cy="6339205"/>
            <wp:effectExtent l="0" t="0" r="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5278755" cy="6339205"/>
                    </a:xfrm>
                    <a:prstGeom prst="rect">
                      <a:avLst/>
                    </a:prstGeom>
                  </pic:spPr>
                </pic:pic>
              </a:graphicData>
            </a:graphic>
          </wp:anchor>
        </w:drawing>
      </w:r>
    </w:p>
    <w:p w14:paraId="6913A625" w14:textId="001285C4" w:rsidR="00B440E7" w:rsidRDefault="007340D4" w:rsidP="007340D4">
      <w:pPr>
        <w:pStyle w:val="Caption"/>
      </w:pPr>
      <w:bookmarkStart w:id="39" w:name="_Ref34648434"/>
      <w:r>
        <w:t xml:space="preserve">Figure </w:t>
      </w:r>
      <w:r>
        <w:fldChar w:fldCharType="begin"/>
      </w:r>
      <w:r>
        <w:instrText xml:space="preserve"> SEQ Figure \* ARABIC </w:instrText>
      </w:r>
      <w:r>
        <w:fldChar w:fldCharType="separate"/>
      </w:r>
      <w:r w:rsidR="007A472E">
        <w:rPr>
          <w:noProof/>
        </w:rPr>
        <w:t>5</w:t>
      </w:r>
      <w:r>
        <w:fldChar w:fldCharType="end"/>
      </w:r>
      <w:bookmarkEnd w:id="39"/>
      <w:r>
        <w:t xml:space="preserve">: Example of the </w:t>
      </w:r>
      <w:r w:rsidR="00CF3A80">
        <w:t>SSKernel</w:t>
      </w:r>
      <w:r>
        <w:t xml:space="preserve"> control window.</w:t>
      </w:r>
    </w:p>
    <w:p w14:paraId="31D9CCE8" w14:textId="77777777" w:rsidR="00C709AA" w:rsidRDefault="00C709AA" w:rsidP="007A5603">
      <w:pPr>
        <w:pStyle w:val="BodyText"/>
      </w:pPr>
      <w:r>
        <w:lastRenderedPageBreak/>
        <w:t xml:space="preserve">The software is supplied as a .zip file that unpacks into a directory named </w:t>
      </w:r>
      <w:r w:rsidR="00CF3A80">
        <w:t>SSKERNEL</w:t>
      </w:r>
      <w:r>
        <w:t>, containing various files and the Packages directory where most of the program code resides.</w:t>
      </w:r>
    </w:p>
    <w:p w14:paraId="0B96B69A" w14:textId="77777777" w:rsidR="00277318" w:rsidRPr="00277318" w:rsidRDefault="00277318" w:rsidP="007A5603">
      <w:pPr>
        <w:pStyle w:val="BodyText"/>
      </w:pPr>
      <w:r>
        <w:t xml:space="preserve">The program is launched by simply double clicking on the </w:t>
      </w:r>
      <w:r w:rsidR="00CF3A80">
        <w:t>SSKernel</w:t>
      </w:r>
      <w:r>
        <w:t xml:space="preserve"> Launcher.nb icon, or e.g. a shortcut for it installed on the desktop. This first loads </w:t>
      </w:r>
      <w:r w:rsidRPr="00277318">
        <w:rPr>
          <w:i/>
        </w:rPr>
        <w:t>Mathematica</w:t>
      </w:r>
      <w:r w:rsidR="00D55223">
        <w:t xml:space="preserve">, and displays the notebook with a warning that it contains dynamic content. </w:t>
      </w:r>
      <w:r w:rsidR="00C709AA">
        <w:t xml:space="preserve">Also, with the default configuration of the </w:t>
      </w:r>
      <w:r w:rsidR="00C709AA" w:rsidRPr="00C709AA">
        <w:rPr>
          <w:i/>
        </w:rPr>
        <w:t>Mathematica</w:t>
      </w:r>
      <w:r w:rsidR="00C709AA">
        <w:t xml:space="preserve"> frontend it will present a dialog offering to evaluate the initialization cells in the notebook. If so, i</w:t>
      </w:r>
      <w:r w:rsidR="00D55223">
        <w:t>gnore the warning and just click “OK” to proceed with executing it automatically. This step can be skipped by changing the preference “InitializationCellWarning</w:t>
      </w:r>
      <w:r w:rsidR="007A66F5">
        <w:t>” to FALSE in the</w:t>
      </w:r>
      <w:r w:rsidR="007A66F5" w:rsidRPr="007A66F5">
        <w:rPr>
          <w:i/>
        </w:rPr>
        <w:t xml:space="preserve"> </w:t>
      </w:r>
      <w:r w:rsidR="00D55223" w:rsidRPr="007A66F5">
        <w:rPr>
          <w:i/>
        </w:rPr>
        <w:t>Mathematica</w:t>
      </w:r>
      <w:r w:rsidR="00D55223">
        <w:t xml:space="preserve"> </w:t>
      </w:r>
      <w:r w:rsidR="007A66F5">
        <w:t>front end.</w:t>
      </w:r>
    </w:p>
    <w:p w14:paraId="2FE7EF03" w14:textId="58C57A92" w:rsidR="007A5603" w:rsidRDefault="00C709AA" w:rsidP="007A5603">
      <w:pPr>
        <w:pStyle w:val="BodyText"/>
      </w:pPr>
      <w:r>
        <w:t xml:space="preserve">In a first run, use the browse button in the control window to enter the TEST directory within </w:t>
      </w:r>
      <w:r w:rsidR="00CF3A80">
        <w:t>SSKERNEL</w:t>
      </w:r>
      <w:r>
        <w:t xml:space="preserve">. It contains a single data file, </w:t>
      </w:r>
      <w:r w:rsidR="00B9791B">
        <w:t>iAB_RBC_283.mat. Selecting this t</w:t>
      </w:r>
      <w:r w:rsidR="007A5603">
        <w:t xml:space="preserve">he control window </w:t>
      </w:r>
      <w:r w:rsidR="00B9791B">
        <w:t xml:space="preserve">should </w:t>
      </w:r>
      <w:r w:rsidR="007A5603">
        <w:t xml:space="preserve">appear as above </w:t>
      </w:r>
      <w:r w:rsidR="008258DD">
        <w:t>(</w:t>
      </w:r>
      <w:r w:rsidR="008258DD">
        <w:fldChar w:fldCharType="begin"/>
      </w:r>
      <w:r w:rsidR="008258DD">
        <w:instrText xml:space="preserve"> REF _Ref34648434 \h </w:instrText>
      </w:r>
      <w:r w:rsidR="008258DD">
        <w:fldChar w:fldCharType="separate"/>
      </w:r>
      <w:r w:rsidR="007A472E">
        <w:t xml:space="preserve">Figure </w:t>
      </w:r>
      <w:r w:rsidR="007A472E">
        <w:rPr>
          <w:noProof/>
        </w:rPr>
        <w:t>5</w:t>
      </w:r>
      <w:r w:rsidR="008258DD">
        <w:fldChar w:fldCharType="end"/>
      </w:r>
      <w:r w:rsidR="008258DD">
        <w:t xml:space="preserve">) </w:t>
      </w:r>
      <w:r w:rsidR="007A5603">
        <w:t>after loading an FBA model for the red blood cell.</w:t>
      </w:r>
    </w:p>
    <w:p w14:paraId="6FC9215A" w14:textId="77777777" w:rsidR="00DF7BDB" w:rsidRDefault="00B440E7" w:rsidP="00B440E7">
      <w:pPr>
        <w:pStyle w:val="BodyText"/>
      </w:pPr>
      <w:r>
        <w:t xml:space="preserve">The calculation is divided into 6 discrete stages, each of which is controlled by a distinct </w:t>
      </w:r>
      <w:r w:rsidR="00DF7BDB">
        <w:t>frame in the control window in</w:t>
      </w:r>
      <w:r w:rsidR="00435859">
        <w:t>to which its</w:t>
      </w:r>
      <w:r w:rsidR="00DF7BDB">
        <w:t xml:space="preserve"> relevant control parameters can be entered. Default values for the control parameters are read from a configuration file.</w:t>
      </w:r>
    </w:p>
    <w:p w14:paraId="12115CAE" w14:textId="77777777" w:rsidR="008258DD" w:rsidRDefault="00CC4F9A" w:rsidP="00B440E7">
      <w:pPr>
        <w:pStyle w:val="BodyText"/>
      </w:pPr>
      <w:r>
        <w:t xml:space="preserve">Normally, execution of each stage is initiated manually by clicking the rightmost button in each frame. </w:t>
      </w:r>
      <w:r w:rsidR="00DF7BDB">
        <w:t xml:space="preserve">The stages need to be </w:t>
      </w:r>
      <w:r>
        <w:t>executed in numerical sequence, but a</w:t>
      </w:r>
      <w:r w:rsidR="00DF7BDB">
        <w:t xml:space="preserve">ny stage can be executed repeatedly, with the same or new parameter values. This includes going back to a previous stage and repeating the calculation from that point onwards. </w:t>
      </w:r>
    </w:p>
    <w:p w14:paraId="3F1D30BD" w14:textId="77777777" w:rsidR="00CC4F9A" w:rsidRDefault="00CC4F9A" w:rsidP="00B440E7">
      <w:pPr>
        <w:pStyle w:val="BodyText"/>
      </w:pPr>
      <w:r>
        <w:t>A tick box at the bottom</w:t>
      </w:r>
      <w:r w:rsidR="008258DD">
        <w:t xml:space="preserve"> of the control section</w:t>
      </w:r>
      <w:r>
        <w:t xml:space="preserve"> also allows the user to choose performing stages 1-5 automatically. </w:t>
      </w:r>
    </w:p>
    <w:p w14:paraId="5DE39EF8" w14:textId="77777777" w:rsidR="00DF7BDB" w:rsidRDefault="00CC4F9A" w:rsidP="00B440E7">
      <w:pPr>
        <w:pStyle w:val="BodyText"/>
      </w:pPr>
      <w:r>
        <w:t>An overview of the calculation status is given by the background colour of the stage frames:</w:t>
      </w:r>
    </w:p>
    <w:p w14:paraId="005687E9" w14:textId="77777777" w:rsidR="00DF7BDB" w:rsidRDefault="00DF7BDB" w:rsidP="00DF7BDB">
      <w:pPr>
        <w:pStyle w:val="BodyText"/>
        <w:ind w:left="432"/>
      </w:pPr>
      <w:r>
        <w:t>Yellow – not yet executed</w:t>
      </w:r>
    </w:p>
    <w:p w14:paraId="12A893C5" w14:textId="77777777" w:rsidR="0002137F" w:rsidRDefault="0002137F" w:rsidP="00DF7BDB">
      <w:pPr>
        <w:pStyle w:val="BodyText"/>
        <w:ind w:left="432"/>
      </w:pPr>
      <w:r>
        <w:t>Green – currently executing</w:t>
      </w:r>
    </w:p>
    <w:p w14:paraId="6839A0CA" w14:textId="77777777" w:rsidR="00DF7BDB" w:rsidRDefault="00DF7BDB" w:rsidP="00DF7BDB">
      <w:pPr>
        <w:pStyle w:val="BodyText"/>
        <w:ind w:left="432"/>
      </w:pPr>
      <w:r>
        <w:t>Cyan – executed successfully</w:t>
      </w:r>
    </w:p>
    <w:p w14:paraId="05DA64BF" w14:textId="77777777" w:rsidR="00DF7BDB" w:rsidRDefault="00222F9B" w:rsidP="00DF7BDB">
      <w:pPr>
        <w:pStyle w:val="BodyText"/>
        <w:ind w:left="432"/>
      </w:pPr>
      <w:r>
        <w:t xml:space="preserve">Pink – </w:t>
      </w:r>
      <w:r w:rsidR="00DF7BDB">
        <w:t>unsuccessfully executed</w:t>
      </w:r>
    </w:p>
    <w:p w14:paraId="2657A6A4" w14:textId="77777777" w:rsidR="007A66F5" w:rsidRDefault="007A66F5" w:rsidP="00DF7BDB">
      <w:pPr>
        <w:pStyle w:val="BodyText"/>
        <w:ind w:left="432"/>
      </w:pPr>
    </w:p>
    <w:p w14:paraId="0BA09E59" w14:textId="77777777" w:rsidR="00CC4F9A" w:rsidRDefault="00CC4F9A" w:rsidP="00CC4F9A">
      <w:pPr>
        <w:pStyle w:val="BodyText"/>
      </w:pPr>
      <w:r>
        <w:t xml:space="preserve">More detailed feedback is supplied by the green progress bar below the stage frames, which indicates the actual procedure being performed </w:t>
      </w:r>
      <w:r w:rsidR="00435859">
        <w:t xml:space="preserve">at any time </w:t>
      </w:r>
      <w:r>
        <w:t>and its expected time to completion.</w:t>
      </w:r>
    </w:p>
    <w:p w14:paraId="2BE77BB9" w14:textId="77777777" w:rsidR="00CC4F9A" w:rsidRDefault="00CC4F9A" w:rsidP="00CC4F9A">
      <w:pPr>
        <w:pStyle w:val="BodyText"/>
      </w:pPr>
      <w:r>
        <w:t xml:space="preserve">Furthermore, below the control section is a scrollable </w:t>
      </w:r>
      <w:r w:rsidR="00581771">
        <w:t xml:space="preserve">“running commentary” </w:t>
      </w:r>
      <w:r>
        <w:t xml:space="preserve">window where </w:t>
      </w:r>
      <w:r w:rsidR="00222F9B">
        <w:t xml:space="preserve">text feedback on detailed </w:t>
      </w:r>
      <w:r w:rsidR="00435859">
        <w:t xml:space="preserve">intermediate </w:t>
      </w:r>
      <w:r w:rsidR="00222F9B">
        <w:t>results are presented. This is often useful in determining whether to proceed to the next stage and if not, what parameter changes are needed. The “verbose” tick box at the bottom allows this feedback to be restricted to essentials.</w:t>
      </w:r>
    </w:p>
    <w:p w14:paraId="6A82354E" w14:textId="77777777" w:rsidR="007A5603" w:rsidRDefault="007A5603" w:rsidP="00CC4F9A">
      <w:pPr>
        <w:pStyle w:val="BodyText"/>
      </w:pPr>
      <w:r>
        <w:t>T</w:t>
      </w:r>
      <w:r w:rsidR="002B76A3">
        <w:t xml:space="preserve">he current state of the </w:t>
      </w:r>
      <w:r>
        <w:t xml:space="preserve">calculation is described in a </w:t>
      </w:r>
      <w:r w:rsidR="002B76A3">
        <w:t xml:space="preserve">verbal report also displayed on the screen in the </w:t>
      </w:r>
      <w:r w:rsidR="00125F9C">
        <w:t xml:space="preserve">status </w:t>
      </w:r>
      <w:r w:rsidR="002B76A3">
        <w:t>report window which for the RBC model appears as follows after loading:</w:t>
      </w:r>
    </w:p>
    <w:p w14:paraId="2043EE05" w14:textId="77777777" w:rsidR="007340D4" w:rsidRDefault="002B76A3" w:rsidP="007340D4">
      <w:pPr>
        <w:pStyle w:val="BodyText"/>
        <w:keepNext/>
      </w:pPr>
      <w:r>
        <w:rPr>
          <w:noProof/>
          <w:lang w:val="en-NZ" w:eastAsia="en-NZ"/>
        </w:rPr>
        <w:lastRenderedPageBreak/>
        <w:drawing>
          <wp:inline distT="0" distB="0" distL="0" distR="0" wp14:anchorId="14F615A1" wp14:editId="3A472C55">
            <wp:extent cx="5278755" cy="25806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08373D.tmp"/>
                    <pic:cNvPicPr/>
                  </pic:nvPicPr>
                  <pic:blipFill>
                    <a:blip r:embed="rId22">
                      <a:extLst>
                        <a:ext uri="{28A0092B-C50C-407E-A947-70E740481C1C}">
                          <a14:useLocalDpi xmlns:a14="http://schemas.microsoft.com/office/drawing/2010/main" val="0"/>
                        </a:ext>
                      </a:extLst>
                    </a:blip>
                    <a:stretch>
                      <a:fillRect/>
                    </a:stretch>
                  </pic:blipFill>
                  <pic:spPr>
                    <a:xfrm>
                      <a:off x="0" y="0"/>
                      <a:ext cx="5278755" cy="2580640"/>
                    </a:xfrm>
                    <a:prstGeom prst="rect">
                      <a:avLst/>
                    </a:prstGeom>
                  </pic:spPr>
                </pic:pic>
              </a:graphicData>
            </a:graphic>
          </wp:inline>
        </w:drawing>
      </w:r>
    </w:p>
    <w:p w14:paraId="690EF2E1" w14:textId="54662536" w:rsidR="002B76A3" w:rsidRDefault="007340D4" w:rsidP="007340D4">
      <w:pPr>
        <w:pStyle w:val="Caption"/>
      </w:pPr>
      <w:r>
        <w:t xml:space="preserve">Figure </w:t>
      </w:r>
      <w:r>
        <w:fldChar w:fldCharType="begin"/>
      </w:r>
      <w:r>
        <w:instrText xml:space="preserve"> SEQ Figure \* ARABIC </w:instrText>
      </w:r>
      <w:r>
        <w:fldChar w:fldCharType="separate"/>
      </w:r>
      <w:r w:rsidR="007A472E">
        <w:rPr>
          <w:noProof/>
        </w:rPr>
        <w:t>6</w:t>
      </w:r>
      <w:r>
        <w:fldChar w:fldCharType="end"/>
      </w:r>
      <w:r>
        <w:t xml:space="preserve">: Example of the </w:t>
      </w:r>
      <w:r w:rsidR="00CF3A80">
        <w:t>SSKernel</w:t>
      </w:r>
      <w:r>
        <w:t xml:space="preserve"> report window</w:t>
      </w:r>
    </w:p>
    <w:p w14:paraId="7D88A35C" w14:textId="77777777" w:rsidR="00884DC6" w:rsidRDefault="00884DC6" w:rsidP="00CC4F9A">
      <w:pPr>
        <w:pStyle w:val="BodyText"/>
      </w:pPr>
    </w:p>
    <w:p w14:paraId="7DF009C3" w14:textId="77777777" w:rsidR="002B76A3" w:rsidRDefault="002B76A3" w:rsidP="00CC4F9A">
      <w:pPr>
        <w:pStyle w:val="BodyText"/>
      </w:pPr>
      <w:r>
        <w:t>Additional entries are added in this window as the calculation progresses, and in addition values such as the heading, running time and control parameter values are dynamically updated.</w:t>
      </w:r>
    </w:p>
    <w:p w14:paraId="7CB37C17" w14:textId="4E32455C" w:rsidR="007A5603" w:rsidRDefault="007A5603" w:rsidP="007A5603">
      <w:pPr>
        <w:pStyle w:val="BodyText"/>
      </w:pPr>
      <w:r>
        <w:t xml:space="preserve">The final output from the calculation is produced in the form of two output files: a verbal report on the analysis results, and a data file that contains the </w:t>
      </w:r>
      <w:r w:rsidR="00CF3A80">
        <w:t>SSK</w:t>
      </w:r>
      <w:r>
        <w:t xml:space="preserve"> specification, a listing of rays, thin directions, periphery points, and the maximal </w:t>
      </w:r>
      <w:r w:rsidR="002A31C4">
        <w:t xml:space="preserve">inscribed </w:t>
      </w:r>
      <w:r>
        <w:t xml:space="preserve">hypersphere. Export of these two files has to be explicitly initiated by the user. </w:t>
      </w:r>
    </w:p>
    <w:p w14:paraId="0CAC811C" w14:textId="77777777" w:rsidR="009301E8" w:rsidRDefault="00581771" w:rsidP="00CC4F9A">
      <w:pPr>
        <w:pStyle w:val="BodyText"/>
      </w:pPr>
      <w:r>
        <w:t xml:space="preserve">The program gives some guidance on how to proceed through the stages by greying out steps for which the necessary outputs from previous stages are not yet available. It attempts to intercept </w:t>
      </w:r>
      <w:r w:rsidR="008E1A1C">
        <w:t xml:space="preserve">any occasional </w:t>
      </w:r>
      <w:r>
        <w:t xml:space="preserve">numerical failures and terminate a stage when this occurs. The user is alerted of this by the stage frame turning pink, and standard </w:t>
      </w:r>
      <w:r w:rsidRPr="00581771">
        <w:rPr>
          <w:i/>
        </w:rPr>
        <w:t>Mathematica</w:t>
      </w:r>
      <w:r>
        <w:t xml:space="preserve"> error messages are displayed in the running commentary box. The most common culprit of such error is when</w:t>
      </w:r>
      <w:r w:rsidR="009301E8">
        <w:t xml:space="preserve"> one of the many LP calculations fails. </w:t>
      </w:r>
    </w:p>
    <w:p w14:paraId="50E1C14C" w14:textId="77777777" w:rsidR="00581771" w:rsidRDefault="009301E8" w:rsidP="00CC4F9A">
      <w:pPr>
        <w:pStyle w:val="BodyText"/>
      </w:pPr>
      <w:r>
        <w:t xml:space="preserve">It can also happen that the calculation stalls, or the user simply becomes impatient! In this case the stage can be manually terminated by the standard </w:t>
      </w:r>
      <w:r w:rsidRPr="009301E8">
        <w:rPr>
          <w:i/>
        </w:rPr>
        <w:t>Mathematica</w:t>
      </w:r>
      <w:r>
        <w:t xml:space="preserve"> abort intervention &lt; Ctrl &gt; + &lt; Alt &gt; + &lt; . &gt;. </w:t>
      </w:r>
    </w:p>
    <w:p w14:paraId="7FC16E4D" w14:textId="77777777" w:rsidR="009301E8" w:rsidRDefault="008E1A1C" w:rsidP="00CC4F9A">
      <w:pPr>
        <w:pStyle w:val="BodyText"/>
      </w:pPr>
      <w:r>
        <w:t xml:space="preserve">Such failures are usually remedied by simply repeating the stage. Even without any change of parameter values, the random aspects usually ensure enough variation to the course of the calculation that a previously encountered problem case is avoided. Occasionally it may be necessary to repeat the previous stage to supply a different input to the current stage, or at worst to restart from stage 1. </w:t>
      </w:r>
    </w:p>
    <w:p w14:paraId="63B01369" w14:textId="17BACF9C" w:rsidR="002A31C4" w:rsidRDefault="006777CE" w:rsidP="00CC4F9A">
      <w:pPr>
        <w:pStyle w:val="BodyText"/>
      </w:pPr>
      <w:r>
        <w:t xml:space="preserve">When a new model is loaded, control parameters are initialized to the values set in the </w:t>
      </w:r>
      <w:r w:rsidRPr="006777CE">
        <w:rPr>
          <w:i/>
          <w:iCs/>
        </w:rPr>
        <w:t>Configuration.m</w:t>
      </w:r>
      <w:r>
        <w:t xml:space="preserve"> package file. </w:t>
      </w:r>
      <w:r w:rsidR="00435859">
        <w:t xml:space="preserve">Interactive control of the calculation is possible by adjusting </w:t>
      </w:r>
      <w:r>
        <w:t xml:space="preserve">the </w:t>
      </w:r>
      <w:r w:rsidR="00435859">
        <w:t xml:space="preserve">control parameters before each stage as </w:t>
      </w:r>
      <w:r>
        <w:t>described below</w:t>
      </w:r>
      <w:r w:rsidR="00435859">
        <w:t>.</w:t>
      </w:r>
      <w:r>
        <w:t xml:space="preserve"> The variable names and default values are listed in </w:t>
      </w:r>
      <w:r w:rsidR="00F9342B">
        <w:fldChar w:fldCharType="begin"/>
      </w:r>
      <w:r w:rsidR="00F9342B">
        <w:instrText xml:space="preserve"> REF _Ref32838629 \h </w:instrText>
      </w:r>
      <w:r w:rsidR="00F9342B">
        <w:fldChar w:fldCharType="separate"/>
      </w:r>
      <w:r w:rsidR="007A472E">
        <w:t xml:space="preserve">Table </w:t>
      </w:r>
      <w:r w:rsidR="007A472E">
        <w:rPr>
          <w:noProof/>
        </w:rPr>
        <w:t>2</w:t>
      </w:r>
      <w:r w:rsidR="00F9342B">
        <w:fldChar w:fldCharType="end"/>
      </w:r>
      <w:r w:rsidR="00F9342B">
        <w:t xml:space="preserve"> in section </w:t>
      </w:r>
      <w:r w:rsidR="00F9342B">
        <w:fldChar w:fldCharType="begin"/>
      </w:r>
      <w:r w:rsidR="00F9342B">
        <w:instrText xml:space="preserve"> REF _Ref32573350 \r \h </w:instrText>
      </w:r>
      <w:r w:rsidR="00F9342B">
        <w:fldChar w:fldCharType="separate"/>
      </w:r>
      <w:r w:rsidR="007A472E">
        <w:t>5</w:t>
      </w:r>
      <w:r w:rsidR="00F9342B">
        <w:fldChar w:fldCharType="end"/>
      </w:r>
      <w:r w:rsidR="00F9342B">
        <w:t>.</w:t>
      </w:r>
    </w:p>
    <w:p w14:paraId="5BB93A7B" w14:textId="77777777" w:rsidR="002A31C4" w:rsidRDefault="002A31C4" w:rsidP="00CC4F9A">
      <w:pPr>
        <w:pStyle w:val="BodyText"/>
      </w:pPr>
    </w:p>
    <w:p w14:paraId="6CBC9BD1" w14:textId="77777777" w:rsidR="002A31C4" w:rsidRDefault="002A31C4" w:rsidP="002A31C4">
      <w:pPr>
        <w:pStyle w:val="Heading2"/>
      </w:pPr>
      <w:bookmarkStart w:id="40" w:name="_Ref93604469"/>
      <w:r>
        <w:lastRenderedPageBreak/>
        <w:t>Executing Mathematica commands manually</w:t>
      </w:r>
      <w:bookmarkEnd w:id="40"/>
    </w:p>
    <w:p w14:paraId="21FA754A" w14:textId="77777777" w:rsidR="002A31C4" w:rsidRDefault="002A31C4" w:rsidP="002A31C4">
      <w:pPr>
        <w:pStyle w:val="BodyText"/>
      </w:pPr>
    </w:p>
    <w:p w14:paraId="2FAACF0C" w14:textId="77777777" w:rsidR="002A31C4" w:rsidRDefault="002A31C4" w:rsidP="002A31C4">
      <w:pPr>
        <w:pStyle w:val="BodyText"/>
      </w:pPr>
      <w:r>
        <w:t xml:space="preserve">The lower part of the Control window in which the running commentary appears, is in fact a normal </w:t>
      </w:r>
      <w:r w:rsidRPr="002A31C4">
        <w:rPr>
          <w:i/>
          <w:iCs/>
        </w:rPr>
        <w:t>Mathematica</w:t>
      </w:r>
      <w:r>
        <w:t xml:space="preserve"> notebook, into which the user can manually enter and execute commands, delete unwanted cells, etc.</w:t>
      </w:r>
    </w:p>
    <w:p w14:paraId="278AE495" w14:textId="3DCDCC8C" w:rsidR="005D430F" w:rsidRDefault="002A31C4" w:rsidP="002A31C4">
      <w:pPr>
        <w:pStyle w:val="BodyText"/>
      </w:pPr>
      <w:r>
        <w:t xml:space="preserve">This may be useful </w:t>
      </w:r>
      <w:r w:rsidR="005D430F">
        <w:t xml:space="preserve">particularly in between the execution of individual stages as detailed below, for example to inspect or modify variables in the program. All the variables listed and described in the </w:t>
      </w:r>
      <w:r w:rsidR="005D430F" w:rsidRPr="005D430F">
        <w:rPr>
          <w:i/>
          <w:iCs/>
        </w:rPr>
        <w:t>Configuration.m</w:t>
      </w:r>
      <w:r w:rsidR="005D430F">
        <w:t xml:space="preserve"> file are accessible and can be </w:t>
      </w:r>
      <w:r w:rsidR="00101C08">
        <w:t xml:space="preserve">displayed or </w:t>
      </w:r>
      <w:r w:rsidR="005D430F">
        <w:t>further manipulated.</w:t>
      </w:r>
    </w:p>
    <w:p w14:paraId="5FDD91B9" w14:textId="2B8E73C0" w:rsidR="005D430F" w:rsidRDefault="002868F3" w:rsidP="002A31C4">
      <w:pPr>
        <w:pStyle w:val="BodyText"/>
      </w:pPr>
      <w:r w:rsidRPr="002868F3">
        <w:rPr>
          <w:u w:val="single"/>
        </w:rPr>
        <w:t>Displaying variables:</w:t>
      </w:r>
      <w:r>
        <w:t xml:space="preserve"> </w:t>
      </w:r>
      <w:r w:rsidR="005D430F">
        <w:t>For example, after loading a model in Stage 1, the names or ID’s of reaction fluxes are not normally displayed, but can be listed by entering the command</w:t>
      </w:r>
    </w:p>
    <w:p w14:paraId="73051FF7" w14:textId="51921822" w:rsidR="005D430F" w:rsidRPr="00A02571" w:rsidRDefault="005D430F" w:rsidP="002A31C4">
      <w:pPr>
        <w:pStyle w:val="BodyText"/>
        <w:rPr>
          <w:rFonts w:ascii="Courier New" w:hAnsi="Courier New" w:cs="Courier New"/>
          <w:b/>
          <w:bCs/>
          <w:sz w:val="20"/>
          <w:szCs w:val="20"/>
        </w:rPr>
      </w:pPr>
      <w:r w:rsidRPr="005D430F">
        <w:rPr>
          <w:rFonts w:ascii="Courier New" w:hAnsi="Courier New" w:cs="Courier New"/>
          <w:b/>
          <w:bCs/>
        </w:rPr>
        <w:tab/>
      </w:r>
      <w:r w:rsidRPr="005D430F">
        <w:rPr>
          <w:rFonts w:ascii="Courier New" w:hAnsi="Courier New" w:cs="Courier New"/>
          <w:b/>
          <w:bCs/>
        </w:rPr>
        <w:tab/>
      </w:r>
      <w:r w:rsidRPr="00A02571">
        <w:rPr>
          <w:rFonts w:ascii="Courier New" w:hAnsi="Courier New" w:cs="Courier New"/>
          <w:b/>
          <w:bCs/>
          <w:sz w:val="20"/>
          <w:szCs w:val="20"/>
        </w:rPr>
        <w:t>Multicolumn[ReactionNames, 4]</w:t>
      </w:r>
    </w:p>
    <w:p w14:paraId="6CB4C157" w14:textId="64B1E921" w:rsidR="005D430F" w:rsidRPr="005D430F" w:rsidRDefault="005D430F" w:rsidP="002A31C4">
      <w:pPr>
        <w:pStyle w:val="BodyText"/>
      </w:pPr>
      <w:r>
        <w:t>o</w:t>
      </w:r>
      <w:r w:rsidRPr="005D430F">
        <w:t>r</w:t>
      </w:r>
      <w:r>
        <w:t xml:space="preserve"> even better, to </w:t>
      </w:r>
      <w:r w:rsidR="00A02571">
        <w:t xml:space="preserve">interpret flux numbers as associated with the stoichiometry matrix columns and used when specifying rays, thin directions etc., </w:t>
      </w:r>
      <w:r w:rsidR="003312B0">
        <w:t>try</w:t>
      </w:r>
    </w:p>
    <w:p w14:paraId="3AB17D2E" w14:textId="083C4959" w:rsidR="006777CE" w:rsidRDefault="00A02571" w:rsidP="00A02571">
      <w:pPr>
        <w:pStyle w:val="BodyText"/>
        <w:rPr>
          <w:rFonts w:ascii="Courier New" w:hAnsi="Courier New" w:cs="Courier New"/>
          <w:b/>
          <w:bCs/>
          <w:sz w:val="20"/>
          <w:szCs w:val="20"/>
        </w:rPr>
      </w:pPr>
      <w:r w:rsidRPr="00A02571">
        <w:rPr>
          <w:rFonts w:ascii="Courier New" w:hAnsi="Courier New" w:cs="Courier New"/>
          <w:b/>
          <w:bCs/>
          <w:sz w:val="20"/>
          <w:szCs w:val="20"/>
        </w:rPr>
        <w:t>Multicolumn[Transpose[{Range@Length@ReactionNames,ReactionNames}], 4]</w:t>
      </w:r>
    </w:p>
    <w:p w14:paraId="0BD6A147" w14:textId="5212328B" w:rsidR="00A02571" w:rsidRDefault="00F91F30" w:rsidP="00A02571">
      <w:pPr>
        <w:pStyle w:val="BodyText"/>
      </w:pPr>
      <w:r w:rsidRPr="00F91F30">
        <w:t>Si</w:t>
      </w:r>
      <w:r>
        <w:t xml:space="preserve">milarly, </w:t>
      </w:r>
      <w:r w:rsidRPr="00F91F30">
        <w:rPr>
          <w:i/>
          <w:iCs/>
        </w:rPr>
        <w:t>MetaboliteNames</w:t>
      </w:r>
      <w:r>
        <w:t xml:space="preserve"> can be listed if contained in the input data, even though they are not relevant to the SSKernel calculation.</w:t>
      </w:r>
      <w:r w:rsidR="00A4501E">
        <w:t xml:space="preserve"> Further examples are found in the case study of section </w:t>
      </w:r>
      <w:r w:rsidR="00A4501E">
        <w:fldChar w:fldCharType="begin"/>
      </w:r>
      <w:r w:rsidR="00A4501E">
        <w:instrText xml:space="preserve"> REF _Ref93604263 \r \h </w:instrText>
      </w:r>
      <w:r w:rsidR="00A4501E">
        <w:fldChar w:fldCharType="separate"/>
      </w:r>
      <w:r w:rsidR="007A472E">
        <w:t>6.1.2</w:t>
      </w:r>
      <w:r w:rsidR="00A4501E">
        <w:fldChar w:fldCharType="end"/>
      </w:r>
      <w:r w:rsidR="00A4501E">
        <w:t>.</w:t>
      </w:r>
    </w:p>
    <w:p w14:paraId="063D9F95" w14:textId="731BA32F" w:rsidR="00230B0D" w:rsidRPr="000A62E1" w:rsidRDefault="002868F3" w:rsidP="00A02571">
      <w:pPr>
        <w:pStyle w:val="BodyText"/>
      </w:pPr>
      <w:r w:rsidRPr="002868F3">
        <w:rPr>
          <w:u w:val="single"/>
        </w:rPr>
        <w:t>Add an external FBA solution vector:</w:t>
      </w:r>
      <w:r>
        <w:t xml:space="preserve"> </w:t>
      </w:r>
      <w:r w:rsidR="001D55DA">
        <w:t xml:space="preserve">Model specifications usually specifies the objective to be optimized by FBA but not the FBA solution, i.e. a flux vector resulting from the optimization. If available e.g. from the literature or a preexisting FBA calculation using different LP solver software, a comparison may be of interest. SSKernel provides for that, for example in the deconstruction done in stage </w:t>
      </w:r>
      <w:r w:rsidR="00230B0D">
        <w:t>5</w:t>
      </w:r>
      <w:r w:rsidR="001D55DA">
        <w:t xml:space="preserve">. If the input </w:t>
      </w:r>
      <w:r w:rsidR="00230B0D">
        <w:t xml:space="preserve">file is prepared in the *.m format described later, this can be included as </w:t>
      </w:r>
      <w:r w:rsidR="00230B0D" w:rsidRPr="00230B0D">
        <w:rPr>
          <w:i/>
          <w:iCs/>
        </w:rPr>
        <w:t>FBAvector</w:t>
      </w:r>
      <w:r w:rsidR="00230B0D">
        <w:t xml:space="preserve">. However, the standard *.mat format does not provide for that. In that case, after stage 1 this can be manually added by entering </w:t>
      </w:r>
      <w:r w:rsidR="000A62E1">
        <w:t>the following command with applicable numerical values for the f</w:t>
      </w:r>
      <w:r w:rsidR="000A62E1" w:rsidRPr="000A62E1">
        <w:rPr>
          <w:vertAlign w:val="subscript"/>
        </w:rPr>
        <w:t>i</w:t>
      </w:r>
      <w:r w:rsidR="000A62E1">
        <w:t xml:space="preserve"> :</w:t>
      </w:r>
    </w:p>
    <w:p w14:paraId="7321B6A1" w14:textId="07D1B80A" w:rsidR="000A62E1" w:rsidRDefault="00230B0D" w:rsidP="000A62E1">
      <w:pPr>
        <w:pStyle w:val="BodyText"/>
        <w:spacing w:after="0"/>
        <w:ind w:left="1440"/>
        <w:rPr>
          <w:rFonts w:ascii="Courier New" w:hAnsi="Courier New" w:cs="Courier New"/>
          <w:b/>
          <w:bCs/>
          <w:sz w:val="20"/>
          <w:szCs w:val="20"/>
        </w:rPr>
      </w:pPr>
      <w:r w:rsidRPr="00230B0D">
        <w:rPr>
          <w:rFonts w:ascii="Courier New" w:hAnsi="Courier New" w:cs="Courier New"/>
          <w:b/>
          <w:bCs/>
          <w:sz w:val="20"/>
          <w:szCs w:val="20"/>
        </w:rPr>
        <w:t>FBAvector = {f</w:t>
      </w:r>
      <w:r w:rsidRPr="00230B0D">
        <w:rPr>
          <w:rFonts w:ascii="Courier New" w:hAnsi="Courier New" w:cs="Courier New"/>
          <w:b/>
          <w:bCs/>
          <w:sz w:val="20"/>
          <w:szCs w:val="20"/>
          <w:vertAlign w:val="subscript"/>
        </w:rPr>
        <w:t>1</w:t>
      </w:r>
      <w:r w:rsidRPr="00230B0D">
        <w:rPr>
          <w:rFonts w:ascii="Courier New" w:hAnsi="Courier New" w:cs="Courier New"/>
          <w:b/>
          <w:bCs/>
          <w:sz w:val="20"/>
          <w:szCs w:val="20"/>
        </w:rPr>
        <w:t>, f</w:t>
      </w:r>
      <w:r w:rsidRPr="00230B0D">
        <w:rPr>
          <w:rFonts w:ascii="Courier New" w:hAnsi="Courier New" w:cs="Courier New"/>
          <w:b/>
          <w:bCs/>
          <w:sz w:val="20"/>
          <w:szCs w:val="20"/>
          <w:vertAlign w:val="subscript"/>
        </w:rPr>
        <w:t>2</w:t>
      </w:r>
      <w:r w:rsidRPr="00230B0D">
        <w:rPr>
          <w:rFonts w:ascii="Courier New" w:hAnsi="Courier New" w:cs="Courier New"/>
          <w:b/>
          <w:bCs/>
          <w:sz w:val="20"/>
          <w:szCs w:val="20"/>
        </w:rPr>
        <w:t>, ……f</w:t>
      </w:r>
      <w:r w:rsidRPr="00230B0D">
        <w:rPr>
          <w:rFonts w:ascii="Courier New" w:hAnsi="Courier New" w:cs="Courier New"/>
          <w:b/>
          <w:bCs/>
          <w:sz w:val="20"/>
          <w:szCs w:val="20"/>
          <w:vertAlign w:val="subscript"/>
        </w:rPr>
        <w:t>N</w:t>
      </w:r>
      <w:r w:rsidRPr="00230B0D">
        <w:rPr>
          <w:rFonts w:ascii="Courier New" w:hAnsi="Courier New" w:cs="Courier New"/>
          <w:b/>
          <w:bCs/>
          <w:sz w:val="20"/>
          <w:szCs w:val="20"/>
        </w:rPr>
        <w:t>}</w:t>
      </w:r>
      <w:r w:rsidR="00513718">
        <w:rPr>
          <w:rFonts w:ascii="Courier New" w:hAnsi="Courier New" w:cs="Courier New"/>
          <w:b/>
          <w:bCs/>
          <w:sz w:val="20"/>
          <w:szCs w:val="20"/>
        </w:rPr>
        <w:t>;</w:t>
      </w:r>
    </w:p>
    <w:p w14:paraId="138E1035" w14:textId="06763E0C" w:rsidR="00513718" w:rsidRDefault="00513718" w:rsidP="000A62E1">
      <w:pPr>
        <w:pStyle w:val="BodyText"/>
        <w:spacing w:after="0"/>
        <w:ind w:left="1440"/>
        <w:rPr>
          <w:rFonts w:ascii="Courier New" w:hAnsi="Courier New" w:cs="Courier New"/>
          <w:b/>
          <w:bCs/>
          <w:sz w:val="20"/>
          <w:szCs w:val="20"/>
        </w:rPr>
      </w:pPr>
      <w:r>
        <w:rPr>
          <w:rFonts w:ascii="Courier New" w:hAnsi="Courier New" w:cs="Courier New"/>
          <w:b/>
          <w:bCs/>
          <w:sz w:val="20"/>
          <w:szCs w:val="20"/>
        </w:rPr>
        <w:t>feasiblepoints = {FBAvector};</w:t>
      </w:r>
    </w:p>
    <w:p w14:paraId="061EF5E6" w14:textId="77777777" w:rsidR="000A62E1" w:rsidRDefault="000A62E1" w:rsidP="000A62E1">
      <w:pPr>
        <w:pStyle w:val="BodyText"/>
      </w:pPr>
    </w:p>
    <w:p w14:paraId="594FE2B9" w14:textId="4DE12B77" w:rsidR="00EE79CE" w:rsidRDefault="00101EBD" w:rsidP="000A62E1">
      <w:pPr>
        <w:pStyle w:val="BodyText"/>
      </w:pPr>
      <w:r w:rsidRPr="00101EBD">
        <w:rPr>
          <w:u w:val="single"/>
        </w:rPr>
        <w:t>Modify or add an objective</w:t>
      </w:r>
      <w:r w:rsidR="002868F3">
        <w:rPr>
          <w:u w:val="single"/>
        </w:rPr>
        <w:t>:</w:t>
      </w:r>
      <w:r>
        <w:t xml:space="preserve"> </w:t>
      </w:r>
      <w:r w:rsidR="00F91F30">
        <w:t>Another use of this facility would be to modify the objective of a model</w:t>
      </w:r>
      <w:r w:rsidR="00EE79CE">
        <w:t xml:space="preserve">. </w:t>
      </w:r>
      <w:r w:rsidR="002B3C3B">
        <w:t>The current objective is graphically displayed by the control panel, but can be inspected by executing the command</w:t>
      </w:r>
    </w:p>
    <w:p w14:paraId="4FD9851C" w14:textId="74181217" w:rsidR="002B3C3B" w:rsidRDefault="00C14EAE" w:rsidP="002B3C3B">
      <w:pPr>
        <w:pStyle w:val="BodyText"/>
        <w:spacing w:after="0"/>
        <w:ind w:left="1440"/>
        <w:rPr>
          <w:rFonts w:ascii="Courier New" w:hAnsi="Courier New" w:cs="Courier New"/>
          <w:b/>
          <w:bCs/>
          <w:sz w:val="20"/>
          <w:szCs w:val="20"/>
        </w:rPr>
      </w:pPr>
      <w:r>
        <w:rPr>
          <w:rFonts w:ascii="Courier New" w:hAnsi="Courier New" w:cs="Courier New"/>
          <w:b/>
          <w:bCs/>
          <w:sz w:val="20"/>
          <w:szCs w:val="20"/>
        </w:rPr>
        <w:t>o</w:t>
      </w:r>
      <w:r w:rsidR="002B3C3B" w:rsidRPr="002B3C3B">
        <w:rPr>
          <w:rFonts w:ascii="Courier New" w:hAnsi="Courier New" w:cs="Courier New"/>
          <w:b/>
          <w:bCs/>
          <w:sz w:val="20"/>
          <w:szCs w:val="20"/>
        </w:rPr>
        <w:t>bjectselector</w:t>
      </w:r>
    </w:p>
    <w:p w14:paraId="25D723C9" w14:textId="77777777" w:rsidR="002868F3" w:rsidRPr="002B3C3B" w:rsidRDefault="002868F3" w:rsidP="002B3C3B">
      <w:pPr>
        <w:pStyle w:val="BodyText"/>
        <w:spacing w:after="0"/>
        <w:ind w:left="1440"/>
        <w:rPr>
          <w:rFonts w:ascii="Courier New" w:hAnsi="Courier New" w:cs="Courier New"/>
          <w:b/>
          <w:bCs/>
          <w:sz w:val="20"/>
          <w:szCs w:val="20"/>
        </w:rPr>
      </w:pPr>
    </w:p>
    <w:p w14:paraId="3525230F" w14:textId="52CE6B80" w:rsidR="00EE79CE" w:rsidRDefault="002B3C3B" w:rsidP="000A62E1">
      <w:pPr>
        <w:pStyle w:val="BodyText"/>
      </w:pPr>
      <w:r>
        <w:t>To modify this, enter the desired form by the commands</w:t>
      </w:r>
    </w:p>
    <w:p w14:paraId="7FB4C09C" w14:textId="3971A021" w:rsidR="002B3C3B" w:rsidRDefault="00C14EAE" w:rsidP="002B3C3B">
      <w:pPr>
        <w:pStyle w:val="BodyText"/>
        <w:spacing w:after="0"/>
        <w:ind w:left="1440"/>
        <w:rPr>
          <w:rFonts w:ascii="Courier New" w:hAnsi="Courier New" w:cs="Courier New"/>
          <w:b/>
          <w:bCs/>
          <w:sz w:val="20"/>
          <w:szCs w:val="20"/>
        </w:rPr>
      </w:pPr>
      <w:r>
        <w:rPr>
          <w:rFonts w:ascii="Courier New" w:hAnsi="Courier New" w:cs="Courier New"/>
          <w:b/>
          <w:bCs/>
          <w:sz w:val="20"/>
          <w:szCs w:val="20"/>
        </w:rPr>
        <w:t>o</w:t>
      </w:r>
      <w:r w:rsidR="002B3C3B">
        <w:rPr>
          <w:rFonts w:ascii="Courier New" w:hAnsi="Courier New" w:cs="Courier New"/>
          <w:b/>
          <w:bCs/>
          <w:sz w:val="20"/>
          <w:szCs w:val="20"/>
        </w:rPr>
        <w:t>bjectselector={s</w:t>
      </w:r>
      <w:r w:rsidR="002B3C3B" w:rsidRPr="00230B0D">
        <w:rPr>
          <w:rFonts w:ascii="Courier New" w:hAnsi="Courier New" w:cs="Courier New"/>
          <w:b/>
          <w:bCs/>
          <w:sz w:val="20"/>
          <w:szCs w:val="20"/>
          <w:vertAlign w:val="subscript"/>
        </w:rPr>
        <w:t>1</w:t>
      </w:r>
      <w:r w:rsidR="002B3C3B">
        <w:rPr>
          <w:rFonts w:ascii="Courier New" w:hAnsi="Courier New" w:cs="Courier New"/>
          <w:b/>
          <w:bCs/>
          <w:sz w:val="20"/>
          <w:szCs w:val="20"/>
        </w:rPr>
        <w:t>, s</w:t>
      </w:r>
      <w:r w:rsidR="002B3C3B" w:rsidRPr="00230B0D">
        <w:rPr>
          <w:rFonts w:ascii="Courier New" w:hAnsi="Courier New" w:cs="Courier New"/>
          <w:b/>
          <w:bCs/>
          <w:sz w:val="20"/>
          <w:szCs w:val="20"/>
          <w:vertAlign w:val="subscript"/>
        </w:rPr>
        <w:t>2</w:t>
      </w:r>
      <w:r w:rsidR="002B3C3B">
        <w:rPr>
          <w:rFonts w:ascii="Courier New" w:hAnsi="Courier New" w:cs="Courier New"/>
          <w:b/>
          <w:bCs/>
          <w:sz w:val="20"/>
          <w:szCs w:val="20"/>
        </w:rPr>
        <w:t>, ……s</w:t>
      </w:r>
      <w:r w:rsidR="002B3C3B">
        <w:rPr>
          <w:rFonts w:ascii="Courier New" w:hAnsi="Courier New" w:cs="Courier New"/>
          <w:b/>
          <w:bCs/>
          <w:sz w:val="20"/>
          <w:szCs w:val="20"/>
          <w:vertAlign w:val="subscript"/>
        </w:rPr>
        <w:t>N</w:t>
      </w:r>
      <w:r w:rsidR="002B3C3B">
        <w:rPr>
          <w:rFonts w:ascii="Courier New" w:hAnsi="Courier New" w:cs="Courier New"/>
          <w:b/>
          <w:bCs/>
          <w:sz w:val="20"/>
          <w:szCs w:val="20"/>
        </w:rPr>
        <w:t>};</w:t>
      </w:r>
    </w:p>
    <w:p w14:paraId="7D2AC057" w14:textId="31536673" w:rsidR="002B3C3B" w:rsidRDefault="002B3C3B" w:rsidP="002B3C3B">
      <w:pPr>
        <w:pStyle w:val="BodyText"/>
        <w:spacing w:after="0"/>
        <w:ind w:left="1440"/>
        <w:rPr>
          <w:rFonts w:ascii="Courier New" w:hAnsi="Courier New" w:cs="Courier New"/>
          <w:b/>
          <w:bCs/>
          <w:sz w:val="20"/>
          <w:szCs w:val="20"/>
        </w:rPr>
      </w:pPr>
      <w:r>
        <w:rPr>
          <w:rFonts w:ascii="Courier New" w:hAnsi="Courier New" w:cs="Courier New"/>
          <w:b/>
          <w:bCs/>
          <w:sz w:val="20"/>
          <w:szCs w:val="20"/>
        </w:rPr>
        <w:t>FBAdone=False;</w:t>
      </w:r>
    </w:p>
    <w:p w14:paraId="678E09D7" w14:textId="77777777" w:rsidR="002B3C3B" w:rsidRDefault="002B3C3B" w:rsidP="002B3C3B">
      <w:pPr>
        <w:pStyle w:val="BodyText"/>
        <w:spacing w:after="0"/>
        <w:ind w:left="1440"/>
        <w:rPr>
          <w:rFonts w:ascii="Courier New" w:hAnsi="Courier New" w:cs="Courier New"/>
          <w:b/>
          <w:bCs/>
          <w:sz w:val="20"/>
          <w:szCs w:val="20"/>
        </w:rPr>
      </w:pPr>
    </w:p>
    <w:p w14:paraId="53FEF174" w14:textId="0AAF3138" w:rsidR="002B3C3B" w:rsidRDefault="002B3C3B" w:rsidP="000A62E1">
      <w:pPr>
        <w:pStyle w:val="BodyText"/>
      </w:pPr>
      <w:r>
        <w:t xml:space="preserve">and execute Stage 2 by clicking the Reduce button.  The second line sets a flag to prevent the program from reusing the FBA results from the </w:t>
      </w:r>
      <w:r w:rsidR="00631702">
        <w:t>old objective.</w:t>
      </w:r>
    </w:p>
    <w:p w14:paraId="50C4EC11" w14:textId="77777777" w:rsidR="00631702" w:rsidRDefault="00631702" w:rsidP="00631702">
      <w:pPr>
        <w:pStyle w:val="BodyText"/>
      </w:pPr>
      <w:r>
        <w:t xml:space="preserve">In the case of a model with a trivial zero vector objective or even none defined, it may be necessary to introduce a new objective such as biomass maximization, by adding a corresponding biomass flux as a new column to the stoichiometry matrix and </w:t>
      </w:r>
      <w:r>
        <w:lastRenderedPageBreak/>
        <w:t>selecting this to be maximised. This column may for example contain</w:t>
      </w:r>
      <w:r w:rsidR="00F91F30">
        <w:t xml:space="preserve"> the metabolite composition of biomass as obtained from literature</w:t>
      </w:r>
      <w:r w:rsidR="00302A77">
        <w:t xml:space="preserve">. </w:t>
      </w:r>
    </w:p>
    <w:p w14:paraId="39EED1F6" w14:textId="0C8B4DF8" w:rsidR="00F91F30" w:rsidRPr="000A62E1" w:rsidRDefault="00631702" w:rsidP="00631702">
      <w:pPr>
        <w:pStyle w:val="BodyText"/>
      </w:pPr>
      <w:r>
        <w:t xml:space="preserve">The code to be executed in the control window before running stage 2, might in this </w:t>
      </w:r>
      <w:bookmarkStart w:id="41" w:name="biomass"/>
      <w:r>
        <w:t>case</w:t>
      </w:r>
      <w:bookmarkEnd w:id="41"/>
      <w:r>
        <w:t xml:space="preserve"> be </w:t>
      </w:r>
    </w:p>
    <w:p w14:paraId="1A629774" w14:textId="77777777" w:rsidR="00101EBD" w:rsidRPr="00101EBD" w:rsidRDefault="00101EBD" w:rsidP="00101EBD">
      <w:pPr>
        <w:pStyle w:val="BodyText"/>
        <w:spacing w:after="0"/>
        <w:ind w:left="1440"/>
        <w:rPr>
          <w:rFonts w:ascii="Courier New" w:hAnsi="Courier New" w:cs="Courier New"/>
          <w:b/>
          <w:bCs/>
          <w:sz w:val="20"/>
          <w:szCs w:val="20"/>
        </w:rPr>
      </w:pPr>
      <w:r w:rsidRPr="00101EBD">
        <w:rPr>
          <w:rFonts w:ascii="Courier New" w:hAnsi="Courier New" w:cs="Courier New"/>
          <w:b/>
          <w:bCs/>
          <w:sz w:val="20"/>
          <w:szCs w:val="20"/>
        </w:rPr>
        <w:t>ModelName=ModelName&lt;&gt;"+Biomass";</w:t>
      </w:r>
    </w:p>
    <w:p w14:paraId="53590320" w14:textId="77777777" w:rsidR="00101EBD" w:rsidRPr="00101EBD" w:rsidRDefault="00101EBD" w:rsidP="00101EBD">
      <w:pPr>
        <w:pStyle w:val="BodyText"/>
        <w:spacing w:after="0"/>
        <w:ind w:left="1440"/>
        <w:rPr>
          <w:rFonts w:ascii="Courier New" w:hAnsi="Courier New" w:cs="Courier New"/>
          <w:b/>
          <w:bCs/>
          <w:sz w:val="20"/>
          <w:szCs w:val="20"/>
        </w:rPr>
      </w:pPr>
      <w:r w:rsidRPr="00101EBD">
        <w:rPr>
          <w:rFonts w:ascii="Courier New" w:hAnsi="Courier New" w:cs="Courier New"/>
          <w:b/>
          <w:bCs/>
          <w:sz w:val="20"/>
          <w:szCs w:val="20"/>
        </w:rPr>
        <w:t>ReactionNames=Join[ReactionNames,{"Biomass"}];</w:t>
      </w:r>
    </w:p>
    <w:p w14:paraId="18D9C622" w14:textId="39E511A9" w:rsidR="00101EBD" w:rsidRPr="00101EBD" w:rsidRDefault="00101EBD" w:rsidP="00101EBD">
      <w:pPr>
        <w:pStyle w:val="BodyText"/>
        <w:spacing w:after="0"/>
        <w:ind w:left="1440"/>
        <w:rPr>
          <w:rFonts w:ascii="Courier New" w:hAnsi="Courier New" w:cs="Courier New"/>
          <w:b/>
          <w:bCs/>
          <w:sz w:val="20"/>
          <w:szCs w:val="20"/>
        </w:rPr>
      </w:pPr>
      <w:r w:rsidRPr="00101EBD">
        <w:rPr>
          <w:rFonts w:ascii="Courier New" w:hAnsi="Courier New" w:cs="Courier New"/>
          <w:b/>
          <w:bCs/>
          <w:sz w:val="20"/>
          <w:szCs w:val="20"/>
        </w:rPr>
        <w:t>biomass={0,0,0,0,0.8,0.2,0};</w:t>
      </w:r>
    </w:p>
    <w:p w14:paraId="637CA7CE" w14:textId="77777777" w:rsidR="00101EBD" w:rsidRPr="00101EBD" w:rsidRDefault="00101EBD" w:rsidP="00101EBD">
      <w:pPr>
        <w:pStyle w:val="BodyText"/>
        <w:spacing w:after="0"/>
        <w:ind w:left="1440"/>
        <w:rPr>
          <w:rFonts w:ascii="Courier New" w:hAnsi="Courier New" w:cs="Courier New"/>
          <w:b/>
          <w:bCs/>
          <w:sz w:val="20"/>
          <w:szCs w:val="20"/>
        </w:rPr>
      </w:pPr>
      <w:r w:rsidRPr="00101EBD">
        <w:rPr>
          <w:rFonts w:ascii="Courier New" w:hAnsi="Courier New" w:cs="Courier New"/>
          <w:b/>
          <w:bCs/>
          <w:sz w:val="20"/>
          <w:szCs w:val="20"/>
        </w:rPr>
        <w:t>bounds=Join[bounds,{{0.,999.99}}];</w:t>
      </w:r>
    </w:p>
    <w:p w14:paraId="7592C237" w14:textId="77777777" w:rsidR="00101EBD" w:rsidRPr="00101EBD" w:rsidRDefault="00101EBD" w:rsidP="00101EBD">
      <w:pPr>
        <w:pStyle w:val="BodyText"/>
        <w:spacing w:after="0"/>
        <w:ind w:left="1440"/>
        <w:rPr>
          <w:rFonts w:ascii="Courier New" w:hAnsi="Courier New" w:cs="Courier New"/>
          <w:b/>
          <w:bCs/>
          <w:sz w:val="20"/>
          <w:szCs w:val="20"/>
        </w:rPr>
      </w:pPr>
      <w:r w:rsidRPr="00101EBD">
        <w:rPr>
          <w:rFonts w:ascii="Courier New" w:hAnsi="Courier New" w:cs="Courier New"/>
          <w:b/>
          <w:bCs/>
          <w:sz w:val="20"/>
          <w:szCs w:val="20"/>
        </w:rPr>
        <w:t>S=Join[S,Transpose@{biomass},2];</w:t>
      </w:r>
    </w:p>
    <w:p w14:paraId="1A31BD35" w14:textId="77777777" w:rsidR="00101EBD" w:rsidRPr="00101EBD" w:rsidRDefault="00101EBD" w:rsidP="00101EBD">
      <w:pPr>
        <w:pStyle w:val="BodyText"/>
        <w:spacing w:after="0"/>
        <w:ind w:left="1440"/>
        <w:rPr>
          <w:rFonts w:ascii="Courier New" w:hAnsi="Courier New" w:cs="Courier New"/>
          <w:b/>
          <w:bCs/>
          <w:sz w:val="20"/>
          <w:szCs w:val="20"/>
        </w:rPr>
      </w:pPr>
      <w:r w:rsidRPr="00101EBD">
        <w:rPr>
          <w:rFonts w:ascii="Courier New" w:hAnsi="Courier New" w:cs="Courier New"/>
          <w:b/>
          <w:bCs/>
          <w:sz w:val="20"/>
          <w:szCs w:val="20"/>
        </w:rPr>
        <w:t>{rows,cols}=Dimensions[S];</w:t>
      </w:r>
    </w:p>
    <w:p w14:paraId="35F584D6" w14:textId="424FC023" w:rsidR="00101EBD" w:rsidRDefault="00101EBD" w:rsidP="00101EBD">
      <w:pPr>
        <w:pStyle w:val="BodyText"/>
        <w:spacing w:after="0"/>
        <w:ind w:left="1440"/>
        <w:rPr>
          <w:rFonts w:ascii="Courier New" w:hAnsi="Courier New" w:cs="Courier New"/>
          <w:b/>
          <w:bCs/>
          <w:sz w:val="20"/>
          <w:szCs w:val="20"/>
        </w:rPr>
      </w:pPr>
      <w:r w:rsidRPr="00101EBD">
        <w:rPr>
          <w:rFonts w:ascii="Courier New" w:hAnsi="Courier New" w:cs="Courier New"/>
          <w:b/>
          <w:bCs/>
          <w:sz w:val="20"/>
          <w:szCs w:val="20"/>
        </w:rPr>
        <w:t xml:space="preserve">objectselector=UnitVector[cols,cols]; </w:t>
      </w:r>
      <w:r>
        <w:rPr>
          <w:rFonts w:ascii="Courier New" w:hAnsi="Courier New" w:cs="Courier New"/>
          <w:b/>
          <w:bCs/>
          <w:sz w:val="20"/>
          <w:szCs w:val="20"/>
        </w:rPr>
        <w:t>FBAvector=Join[FBAvector,{0.}];</w:t>
      </w:r>
    </w:p>
    <w:p w14:paraId="6D4D5DE2" w14:textId="61C0BA20" w:rsidR="00101EBD" w:rsidRPr="00101EBD" w:rsidRDefault="00101EBD" w:rsidP="00101EBD">
      <w:pPr>
        <w:pStyle w:val="BodyText"/>
        <w:spacing w:after="0"/>
        <w:ind w:left="1440"/>
        <w:rPr>
          <w:rFonts w:ascii="Courier New" w:hAnsi="Courier New" w:cs="Courier New"/>
          <w:b/>
          <w:bCs/>
          <w:sz w:val="20"/>
          <w:szCs w:val="20"/>
        </w:rPr>
      </w:pPr>
      <w:r w:rsidRPr="00101EBD">
        <w:rPr>
          <w:rFonts w:ascii="Courier New" w:hAnsi="Courier New" w:cs="Courier New"/>
          <w:b/>
          <w:bCs/>
          <w:sz w:val="20"/>
          <w:szCs w:val="20"/>
        </w:rPr>
        <w:t>FBAdone=False;</w:t>
      </w:r>
    </w:p>
    <w:p w14:paraId="39B1507E" w14:textId="77777777" w:rsidR="00101EBD" w:rsidRPr="00101EBD" w:rsidRDefault="00101EBD" w:rsidP="00101EBD">
      <w:pPr>
        <w:autoSpaceDE w:val="0"/>
        <w:autoSpaceDN w:val="0"/>
        <w:adjustRightInd w:val="0"/>
        <w:rPr>
          <w:rFonts w:ascii="Consolas" w:hAnsi="Consolas" w:cs="Consolas"/>
          <w:sz w:val="26"/>
          <w:szCs w:val="26"/>
          <w:lang w:val="en-NZ" w:eastAsia="en-NZ"/>
        </w:rPr>
      </w:pPr>
    </w:p>
    <w:p w14:paraId="44F8D3FE" w14:textId="5FAD3F2C" w:rsidR="00302A77" w:rsidRDefault="00302A77" w:rsidP="008D7E21">
      <w:pPr>
        <w:pStyle w:val="BodyText"/>
      </w:pPr>
      <w:r>
        <w:t xml:space="preserve">Multiple columns could be added by just adding additional entries in the braces </w:t>
      </w:r>
      <w:r w:rsidR="00101EBD">
        <w:t xml:space="preserve">in the various Join statements </w:t>
      </w:r>
      <w:r>
        <w:t>in the code above</w:t>
      </w:r>
      <w:r w:rsidR="00101EBD">
        <w:t xml:space="preserve"> and adjusting the objectselector as needed.</w:t>
      </w:r>
      <w:r>
        <w:t>.</w:t>
      </w:r>
    </w:p>
    <w:p w14:paraId="6F022418" w14:textId="17CA3FA8" w:rsidR="009A3549" w:rsidRPr="008D7E21" w:rsidRDefault="0033763D" w:rsidP="008D7E21">
      <w:pPr>
        <w:pStyle w:val="BodyText"/>
        <w:rPr>
          <w:rFonts w:ascii="Courier New" w:hAnsi="Courier New" w:cs="Courier New"/>
          <w:b/>
          <w:bCs/>
          <w:sz w:val="20"/>
          <w:szCs w:val="20"/>
        </w:rPr>
      </w:pPr>
      <w:r w:rsidRPr="0033763D">
        <w:rPr>
          <w:u w:val="single"/>
        </w:rPr>
        <w:t>Accessing greyed out stages:</w:t>
      </w:r>
      <w:r>
        <w:t xml:space="preserve"> </w:t>
      </w:r>
      <w:r w:rsidR="008D7E21" w:rsidRPr="008D7E21">
        <w:t xml:space="preserve">In the course of </w:t>
      </w:r>
      <w:r w:rsidR="008D7E21">
        <w:t xml:space="preserve">a normal calculation, the buttons on the control panel to start subsequent stages remain greyed out until the previous stages have been completed successfully. This ensures that all required data is available. But occasionally, if a stage fails it might be possible to correct this manually or the failure may be non-critical. In such situations, it is possible to override the barrier by manually resetting the variable </w:t>
      </w:r>
      <w:r w:rsidR="008D7E21" w:rsidRPr="008D7E21">
        <w:rPr>
          <w:i/>
          <w:iCs/>
        </w:rPr>
        <w:t>available</w:t>
      </w:r>
      <w:r w:rsidR="008D7E21">
        <w:t xml:space="preserve"> which takes the form of a list of 6 True/False values. For each, the corresponding stage button is active when set</w:t>
      </w:r>
      <w:r w:rsidR="003312B0">
        <w:t xml:space="preserve"> to</w:t>
      </w:r>
      <w:r w:rsidR="008D7E21">
        <w:t xml:space="preserve"> True</w:t>
      </w:r>
      <w:r w:rsidR="003312B0">
        <w:t>. Caution is advised when using this possibility, but it can save the frustration of a stalled calculation.</w:t>
      </w:r>
    </w:p>
    <w:p w14:paraId="51FF5C1B" w14:textId="37877B9F" w:rsidR="00FC582F" w:rsidRDefault="00FC582F" w:rsidP="00FC582F">
      <w:pPr>
        <w:pStyle w:val="BodyText"/>
      </w:pPr>
      <w:r>
        <w:t xml:space="preserve">For extensive manipulations, of which the addition of an objective might be an example, it may not be desired to clutter the Control window output (although, any superfluous cells can simply be deleted when finished with them). In that case an alternative is to open another </w:t>
      </w:r>
      <w:r w:rsidRPr="00FC582F">
        <w:rPr>
          <w:i/>
          <w:iCs/>
        </w:rPr>
        <w:t>Mathematica</w:t>
      </w:r>
      <w:r>
        <w:t xml:space="preserve"> notebook, while SSKernel is still running, and </w:t>
      </w:r>
      <w:r w:rsidR="003312B0">
        <w:t>perform</w:t>
      </w:r>
      <w:r>
        <w:t xml:space="preserve"> the further analysis there.</w:t>
      </w:r>
    </w:p>
    <w:p w14:paraId="38A191FF" w14:textId="24B8B886" w:rsidR="00FC582F" w:rsidRDefault="00FC582F" w:rsidP="00FC582F">
      <w:pPr>
        <w:pStyle w:val="BodyText"/>
      </w:pPr>
      <w:r>
        <w:t>As it is part of the same Mathematica session, all variables, commands and their results executed in the additional notebook are shared by the running control window.</w:t>
      </w:r>
    </w:p>
    <w:p w14:paraId="5D8BA446" w14:textId="62F15FF3" w:rsidR="00AB4271" w:rsidRDefault="002868F3" w:rsidP="00FC582F">
      <w:pPr>
        <w:pStyle w:val="BodyText"/>
      </w:pPr>
      <w:r w:rsidRPr="002868F3">
        <w:rPr>
          <w:u w:val="single"/>
        </w:rPr>
        <w:t>Interrupting or aborting a calculation:</w:t>
      </w:r>
      <w:r>
        <w:t xml:space="preserve"> </w:t>
      </w:r>
      <w:r w:rsidR="00AB4271">
        <w:t xml:space="preserve">For difficult models, the calculation may appear to stall occasionally and require user intervention. It is possible to interrupt the calculation by the button press &lt;alt&gt; comma. Then, in the ensuing dialog the option “Enter subsession” will suspend the SSKernel calculation and allow the user to enter and execute </w:t>
      </w:r>
      <w:r w:rsidR="00AB4271" w:rsidRPr="00AB4271">
        <w:rPr>
          <w:i/>
          <w:iCs/>
        </w:rPr>
        <w:t>Mathematica</w:t>
      </w:r>
      <w:r w:rsidR="00AB4271">
        <w:t xml:space="preserve"> commands in the control window as above. For example, the command </w:t>
      </w:r>
      <w:r w:rsidR="00AB4271" w:rsidRPr="00AB4271">
        <w:rPr>
          <w:rFonts w:ascii="Courier New" w:hAnsi="Courier New" w:cs="Courier New"/>
          <w:b/>
          <w:bCs/>
          <w:sz w:val="20"/>
          <w:szCs w:val="20"/>
        </w:rPr>
        <w:t>totalfacets</w:t>
      </w:r>
      <w:r w:rsidR="00AB4271">
        <w:rPr>
          <w:rFonts w:ascii="Courier New" w:hAnsi="Courier New" w:cs="Courier New"/>
          <w:b/>
          <w:bCs/>
          <w:sz w:val="20"/>
          <w:szCs w:val="20"/>
        </w:rPr>
        <w:t xml:space="preserve"> i</w:t>
      </w:r>
      <w:r w:rsidR="00AB4271" w:rsidRPr="00AB4271">
        <w:t xml:space="preserve">n an interrupted </w:t>
      </w:r>
      <w:r w:rsidR="00AB4271">
        <w:t xml:space="preserve">FBF search </w:t>
      </w:r>
      <w:r w:rsidR="00AB4271" w:rsidRPr="00AB4271">
        <w:t>will show how many facets</w:t>
      </w:r>
      <w:r w:rsidR="00AB4271">
        <w:t xml:space="preserve"> have been visited so far, and if excessive some of the control variables might be adjusted to force quicker completion of the random or tree search. Once done, the main calculation is resumed when the subsession is ended by the command </w:t>
      </w:r>
      <w:r w:rsidR="00AB4271" w:rsidRPr="001176D2">
        <w:rPr>
          <w:rFonts w:ascii="Courier New" w:hAnsi="Courier New" w:cs="Courier New"/>
          <w:b/>
          <w:bCs/>
          <w:sz w:val="20"/>
          <w:szCs w:val="20"/>
        </w:rPr>
        <w:t>Return[].</w:t>
      </w:r>
      <w:r>
        <w:rPr>
          <w:rFonts w:ascii="Courier New" w:hAnsi="Courier New" w:cs="Courier New"/>
          <w:b/>
          <w:bCs/>
          <w:sz w:val="20"/>
          <w:szCs w:val="20"/>
        </w:rPr>
        <w:t xml:space="preserve"> </w:t>
      </w:r>
      <w:r w:rsidRPr="002868F3">
        <w:t>Finally,</w:t>
      </w:r>
      <w:r>
        <w:t xml:space="preserve"> a running calculation can also be aborted by the standard Mathematica keypress press &lt;alt&gt; fullstop.</w:t>
      </w:r>
    </w:p>
    <w:p w14:paraId="2284473F" w14:textId="60FAE563" w:rsidR="002868F3" w:rsidRDefault="002868F3">
      <w:pPr>
        <w:rPr>
          <w:rFonts w:ascii="Courier New" w:hAnsi="Courier New" w:cs="Courier New"/>
          <w:b/>
          <w:bCs/>
          <w:sz w:val="20"/>
          <w:szCs w:val="20"/>
        </w:rPr>
      </w:pPr>
      <w:r>
        <w:rPr>
          <w:rFonts w:ascii="Courier New" w:hAnsi="Courier New" w:cs="Courier New"/>
          <w:b/>
          <w:bCs/>
          <w:sz w:val="20"/>
          <w:szCs w:val="20"/>
        </w:rPr>
        <w:br w:type="page"/>
      </w:r>
    </w:p>
    <w:p w14:paraId="461C1544" w14:textId="012BC453" w:rsidR="008E1A1C" w:rsidRDefault="008E1A1C" w:rsidP="008E1A1C">
      <w:pPr>
        <w:pStyle w:val="Heading2"/>
      </w:pPr>
      <w:bookmarkStart w:id="42" w:name="_Toc34652594"/>
      <w:r>
        <w:lastRenderedPageBreak/>
        <w:t>Stage 1</w:t>
      </w:r>
      <w:bookmarkEnd w:id="42"/>
    </w:p>
    <w:p w14:paraId="3E68BD73" w14:textId="77777777" w:rsidR="0047252B" w:rsidRPr="0047252B" w:rsidRDefault="0047252B" w:rsidP="0047252B"/>
    <w:p w14:paraId="5338C642" w14:textId="77777777" w:rsidR="00EA1F83" w:rsidRDefault="00EA1F83" w:rsidP="006531BD">
      <w:r>
        <w:t xml:space="preserve">The </w:t>
      </w:r>
      <w:r w:rsidRPr="00982D21">
        <w:rPr>
          <w:u w:val="single"/>
        </w:rPr>
        <w:t>Browse</w:t>
      </w:r>
      <w:r>
        <w:t xml:space="preserve"> button allows the user to select an input data file that defines the FBA </w:t>
      </w:r>
      <w:r w:rsidR="00982D21">
        <w:t xml:space="preserve">metabolic </w:t>
      </w:r>
      <w:r>
        <w:t xml:space="preserve">model, in either the </w:t>
      </w:r>
      <w:r w:rsidRPr="006531BD">
        <w:rPr>
          <w:i/>
        </w:rPr>
        <w:t>Matlab</w:t>
      </w:r>
      <w:r>
        <w:t xml:space="preserve">- oriented .mat format </w:t>
      </w:r>
      <w:r w:rsidR="006531BD">
        <w:t xml:space="preserve">or as a </w:t>
      </w:r>
      <w:r w:rsidR="006531BD" w:rsidRPr="006A6A15">
        <w:rPr>
          <w:i/>
        </w:rPr>
        <w:t>Mathematica</w:t>
      </w:r>
      <w:r w:rsidR="006531BD">
        <w:t xml:space="preserve"> .m file. </w:t>
      </w:r>
      <w:r w:rsidR="00982D21">
        <w:t xml:space="preserve">More details are given below. By default, it is assumed that the input file is located in a directory named after the biological species of the organism, but any other name can be entered in the </w:t>
      </w:r>
      <w:r w:rsidR="00982D21" w:rsidRPr="00982D21">
        <w:rPr>
          <w:u w:val="single"/>
        </w:rPr>
        <w:t>Organism</w:t>
      </w:r>
      <w:r w:rsidR="00982D21">
        <w:t xml:space="preserve"> box.</w:t>
      </w:r>
    </w:p>
    <w:p w14:paraId="441AB7E1" w14:textId="77777777" w:rsidR="00982D21" w:rsidRDefault="00982D21" w:rsidP="006531BD"/>
    <w:p w14:paraId="500D0DC7" w14:textId="77777777" w:rsidR="00982D21" w:rsidRDefault="00982D21" w:rsidP="006531BD">
      <w:r>
        <w:t xml:space="preserve">To avoid excessive running times, some steps of secondary importance (such as validation tests during flattening, and reorientations of enclosing simplexes) are time limited and this is controlled by the </w:t>
      </w:r>
      <w:r w:rsidRPr="00884DC6">
        <w:rPr>
          <w:u w:val="single"/>
        </w:rPr>
        <w:t>Step time limit</w:t>
      </w:r>
      <w:r>
        <w:t xml:space="preserve"> box.</w:t>
      </w:r>
    </w:p>
    <w:p w14:paraId="1FD6595F" w14:textId="77777777" w:rsidR="00884DC6" w:rsidRDefault="00884DC6" w:rsidP="006531BD"/>
    <w:p w14:paraId="7D2F4F53" w14:textId="77777777" w:rsidR="006A6A15" w:rsidRDefault="00884DC6" w:rsidP="006531BD">
      <w:r>
        <w:t xml:space="preserve">Normally, when a new model is loaded, all control parameters are reset to the values read from the configuration file. This can be avoided by unticking the </w:t>
      </w:r>
      <w:r w:rsidRPr="00884DC6">
        <w:rPr>
          <w:u w:val="single"/>
        </w:rPr>
        <w:t>Option reset</w:t>
      </w:r>
      <w:r>
        <w:t xml:space="preserve"> box.</w:t>
      </w:r>
      <w:r w:rsidR="006A6A15">
        <w:t xml:space="preserve"> </w:t>
      </w:r>
    </w:p>
    <w:p w14:paraId="1B031DBD" w14:textId="77777777" w:rsidR="006A6A15" w:rsidRDefault="006A6A15" w:rsidP="006531BD"/>
    <w:p w14:paraId="6198956E" w14:textId="4B08EC00" w:rsidR="00884DC6" w:rsidRDefault="006A6A15" w:rsidP="006531BD">
      <w:r>
        <w:t xml:space="preserve">If the Automate Stages and Option </w:t>
      </w:r>
      <w:r w:rsidR="003312B0">
        <w:t>R</w:t>
      </w:r>
      <w:r>
        <w:t xml:space="preserve">eset boxes are both ticked, adjustments to parameters are generally lost when loading a new model. To avoid that, it is usually best to run stage 1 manually, then make adjustments such as choosing the maximal flattening to be allowed, and only then tick the Automate box before running stage 2. </w:t>
      </w:r>
    </w:p>
    <w:p w14:paraId="35A97886" w14:textId="77777777" w:rsidR="00BF741C" w:rsidRDefault="00BF741C" w:rsidP="00BF741C"/>
    <w:p w14:paraId="4181852C" w14:textId="10815ED3" w:rsidR="00BF741C" w:rsidRDefault="00BF741C" w:rsidP="00BF741C">
      <w:r>
        <w:t>After loading the model, some consistency checks are performed</w:t>
      </w:r>
      <w:r w:rsidR="000A62E1">
        <w:t>, metabolite coefficients are graphically displayed for the objective if present, as well as histograms showing the distribution of input upper and lower bounds. Based on this the program proposes an appropriate value for the value of a bound to be considered artificial and hence to be eliminated for the SSK calculation. The user should inspect the histograms and modify this choice as seems appropriate.</w:t>
      </w:r>
    </w:p>
    <w:p w14:paraId="20DEB051" w14:textId="77777777" w:rsidR="00094D9C" w:rsidRDefault="00094D9C" w:rsidP="006531BD"/>
    <w:p w14:paraId="2F0E208D" w14:textId="77777777" w:rsidR="00884DC6" w:rsidRDefault="00884DC6" w:rsidP="00884DC6">
      <w:pPr>
        <w:pStyle w:val="Heading2"/>
      </w:pPr>
      <w:bookmarkStart w:id="43" w:name="_Toc34652595"/>
      <w:r>
        <w:t>Stage 2</w:t>
      </w:r>
      <w:bookmarkEnd w:id="43"/>
    </w:p>
    <w:p w14:paraId="4C037FA3" w14:textId="77777777" w:rsidR="0047252B" w:rsidRPr="0047252B" w:rsidRDefault="0047252B" w:rsidP="0047252B"/>
    <w:p w14:paraId="3D4475D1" w14:textId="1D335DC7" w:rsidR="00982D21" w:rsidRDefault="00BC163D" w:rsidP="006531BD">
      <w:r>
        <w:t>The first step of this stage is to</w:t>
      </w:r>
      <w:r w:rsidR="007B7AEE">
        <w:t xml:space="preserve"> perform an FBA calculation for the metabolic model as loaded, including artificial bounds on flux components. This is followed by a second FBA, where</w:t>
      </w:r>
      <w:r>
        <w:t xml:space="preserve"> all artificial constraints</w:t>
      </w:r>
      <w:r w:rsidR="007B7AEE">
        <w:t xml:space="preserve"> are removed,</w:t>
      </w:r>
      <w:r>
        <w:t xml:space="preserve"> an</w:t>
      </w:r>
      <w:r w:rsidR="007B7AEE">
        <w:t>d an</w:t>
      </w:r>
      <w:r>
        <w:t xml:space="preserve"> unbounded LP objective optimization</w:t>
      </w:r>
      <w:r w:rsidR="007B7AEE">
        <w:t xml:space="preserve"> is performed</w:t>
      </w:r>
      <w:r>
        <w:t>. This serves as the basis for the fixed flux identification that follows, and that requires it to be done by using the Simplex LP algorithm. That can be considerably slower than the Interior Point algorithm used for</w:t>
      </w:r>
      <w:r w:rsidR="007B7AEE">
        <w:t xml:space="preserve"> the initial bounded FBA calculation for</w:t>
      </w:r>
      <w:r>
        <w:t xml:space="preserve"> large models. Some control over this can be exerted by adjusting the </w:t>
      </w:r>
      <w:r w:rsidRPr="00BC163D">
        <w:rPr>
          <w:u w:val="single"/>
        </w:rPr>
        <w:t>LP tolerance</w:t>
      </w:r>
      <w:r>
        <w:t xml:space="preserve"> box </w:t>
      </w:r>
      <w:r w:rsidR="000D0E4C">
        <w:t xml:space="preserve">for which default values are set according to the model size. </w:t>
      </w:r>
    </w:p>
    <w:p w14:paraId="7E14B67B" w14:textId="2A211557" w:rsidR="00930C59" w:rsidRDefault="00930C59" w:rsidP="006531BD"/>
    <w:p w14:paraId="523C6F77" w14:textId="4FAD16FD" w:rsidR="00930C59" w:rsidRDefault="00930C59" w:rsidP="006531BD">
      <w:r>
        <w:t xml:space="preserve">For some large or troublesome models, increasing the LP tolerance to obtain convergence for the bounded FBA, can </w:t>
      </w:r>
      <w:r w:rsidR="00341F33">
        <w:t xml:space="preserve">cause later LP calculations to fail. An example is the E-Coli K12 model IML1515, which has 2712 flux variables and it fails to converge at the default LP tolerance of 0.001. Resetting this to 0.1 does give convergence, but spoils the convergence of later stages. The best way to deal with this, is to enter a pair of tolerance values, separated by a comma, in the LP tolerance box instead of the normal single value. The first of these </w:t>
      </w:r>
      <w:r w:rsidR="009417E1">
        <w:t>(</w:t>
      </w:r>
      <w:r w:rsidR="009417E1" w:rsidRPr="009417E1">
        <w:rPr>
          <w:i/>
          <w:iCs/>
        </w:rPr>
        <w:t>FBAtol</w:t>
      </w:r>
      <w:r w:rsidR="009417E1">
        <w:t xml:space="preserve">) </w:t>
      </w:r>
      <w:r w:rsidR="00341F33">
        <w:t xml:space="preserve">is used for the bounded LP only, while the second </w:t>
      </w:r>
      <w:r w:rsidR="009417E1">
        <w:t>(</w:t>
      </w:r>
      <w:r w:rsidR="009417E1" w:rsidRPr="009417E1">
        <w:rPr>
          <w:i/>
          <w:iCs/>
        </w:rPr>
        <w:t>LPtol</w:t>
      </w:r>
      <w:r w:rsidR="009417E1">
        <w:t xml:space="preserve">) </w:t>
      </w:r>
      <w:r w:rsidR="00341F33">
        <w:t xml:space="preserve">is used for all subsequent LP’s. An </w:t>
      </w:r>
      <w:r w:rsidR="00341F33">
        <w:lastRenderedPageBreak/>
        <w:t>alternative is to simply allow the bounded LP to fail; as its result is only for validation, a failed value will simply be ignored and most</w:t>
      </w:r>
      <w:r w:rsidR="00C363FE">
        <w:t xml:space="preserve"> of the rest of the calculations proceed as normal.</w:t>
      </w:r>
    </w:p>
    <w:p w14:paraId="0668B875" w14:textId="77777777" w:rsidR="000D0E4C" w:rsidRDefault="000D0E4C" w:rsidP="006531BD"/>
    <w:p w14:paraId="7A7918B2" w14:textId="59182F98" w:rsidR="000D0E4C" w:rsidRDefault="000D0E4C" w:rsidP="006531BD">
      <w:r>
        <w:t xml:space="preserve">Artificial bounds are </w:t>
      </w:r>
      <w:r w:rsidR="007B7AEE">
        <w:t xml:space="preserve">automatically </w:t>
      </w:r>
      <w:r>
        <w:t>identified during stage 1</w:t>
      </w:r>
      <w:r w:rsidR="007B7AEE">
        <w:t xml:space="preserve"> based on a histogram of limit values</w:t>
      </w:r>
      <w:r>
        <w:t xml:space="preserve"> </w:t>
      </w:r>
      <w:r w:rsidR="007B7AEE">
        <w:t>as described above. If this was unsatisfactory</w:t>
      </w:r>
      <w:r>
        <w:t xml:space="preserve">, a value can be entered manually in the </w:t>
      </w:r>
      <w:r w:rsidRPr="000D0E4C">
        <w:rPr>
          <w:u w:val="single"/>
        </w:rPr>
        <w:t>artificial bounds</w:t>
      </w:r>
      <w:r>
        <w:t xml:space="preserve"> box before stage 2 is run.</w:t>
      </w:r>
    </w:p>
    <w:p w14:paraId="12B56DB6" w14:textId="77777777" w:rsidR="00BF3EF5" w:rsidRDefault="00BF3EF5" w:rsidP="006531BD"/>
    <w:p w14:paraId="73817A3F" w14:textId="331268EA" w:rsidR="00641ACA" w:rsidRDefault="00A7719E" w:rsidP="00A7719E">
      <w:r>
        <w:t>Identification of fixed fluxes requires a numerical criterion for the range of variation of an individual flux over the solution space</w:t>
      </w:r>
      <w:r w:rsidR="00A64DEB">
        <w:t>,</w:t>
      </w:r>
      <w:r>
        <w:t xml:space="preserve"> that can be considered to be fixed. This value is normally chosen to be 5 – 10 times larger than the LP tolerance, to avoid picking up spurious variation caused by LP inaccuracies. However, it can be adjusted in the </w:t>
      </w:r>
      <w:r w:rsidR="00641ACA" w:rsidRPr="00C547E4">
        <w:rPr>
          <w:u w:val="single"/>
        </w:rPr>
        <w:t>fixed</w:t>
      </w:r>
      <w:r w:rsidRPr="00C547E4">
        <w:rPr>
          <w:u w:val="single"/>
        </w:rPr>
        <w:t xml:space="preserve"> value tolerance</w:t>
      </w:r>
      <w:r>
        <w:t xml:space="preserve"> box</w:t>
      </w:r>
      <w:r w:rsidR="001619D8">
        <w:t>,</w:t>
      </w:r>
      <w:r>
        <w:t xml:space="preserve"> </w:t>
      </w:r>
      <w:r w:rsidR="001619D8">
        <w:t xml:space="preserve">which contains the value of variable </w:t>
      </w:r>
      <w:r w:rsidR="001619D8" w:rsidRPr="001619D8">
        <w:rPr>
          <w:i/>
        </w:rPr>
        <w:t>fixtol</w:t>
      </w:r>
      <w:r w:rsidR="00641ACA">
        <w:t>.</w:t>
      </w:r>
    </w:p>
    <w:p w14:paraId="0A8E9655" w14:textId="77777777" w:rsidR="00641ACA" w:rsidRDefault="00641ACA" w:rsidP="00A7719E"/>
    <w:p w14:paraId="68F305C0" w14:textId="493DE66C" w:rsidR="00100323" w:rsidRDefault="00641ACA" w:rsidP="00100323">
      <w:r>
        <w:t xml:space="preserve">In addition to allowing for inaccuracies, </w:t>
      </w:r>
      <w:r w:rsidR="00BF3EF5">
        <w:t xml:space="preserve">choosing </w:t>
      </w:r>
      <w:r>
        <w:t>the fixed value tolerance</w:t>
      </w:r>
      <w:r w:rsidR="00BF3EF5">
        <w:t xml:space="preserve"> </w:t>
      </w:r>
      <w:r w:rsidR="00A7719E">
        <w:t>can be a key lever to reduce large models to manageable dimensions.</w:t>
      </w:r>
      <w:r>
        <w:t xml:space="preserve"> In s</w:t>
      </w:r>
      <w:r w:rsidR="00100323">
        <w:t>tage 2</w:t>
      </w:r>
      <w:r>
        <w:t>,</w:t>
      </w:r>
      <w:r w:rsidR="00100323">
        <w:t xml:space="preserve"> fixed fluxes as well as some classes of rays</w:t>
      </w:r>
      <w:r>
        <w:t xml:space="preserve"> are removed</w:t>
      </w:r>
      <w:r w:rsidR="00100323">
        <w:t xml:space="preserve">, and the stoichiometry constraints </w:t>
      </w:r>
      <w:r>
        <w:t xml:space="preserve">applied </w:t>
      </w:r>
      <w:r w:rsidR="00100323">
        <w:t>to produce the RSS (reduced solution space). For medium sized models, the RSS dimension (i.e., its variable count) is usually well below 100. This allows subsequent calculations to be performed efficiently. Values around 150 are usually OK, but once it gets beyond 200 subsequent stages are likely to become intractable.</w:t>
      </w:r>
    </w:p>
    <w:p w14:paraId="4E308FAF" w14:textId="77777777" w:rsidR="00100323" w:rsidRDefault="00100323" w:rsidP="00100323"/>
    <w:p w14:paraId="38050CDC" w14:textId="77777777" w:rsidR="00100323" w:rsidRDefault="00100323" w:rsidP="00100323">
      <w:r>
        <w:t xml:space="preserve">The best remedy for such a situation is usually to increase the fixed value tolerance until the RSS dimension decreases to an acceptable level. Even an apparently large fixed tolerance may be plausible if it remains small in comparison to the overall range of variation of the remaining variables. This can be judged retrospectively e.g. from the main chord lengths of the resulting </w:t>
      </w:r>
      <w:r w:rsidR="00CF3A80">
        <w:t>SSK</w:t>
      </w:r>
      <w:r>
        <w:t xml:space="preserve"> and its periphery points. </w:t>
      </w:r>
      <w:r w:rsidR="00CF3A80">
        <w:rPr>
          <w:i/>
        </w:rPr>
        <w:t>SSKernel</w:t>
      </w:r>
      <w:r>
        <w:rPr>
          <w:i/>
        </w:rPr>
        <w:t xml:space="preserve"> </w:t>
      </w:r>
      <w:r>
        <w:t xml:space="preserve">keeps a watch on this and alerts the user if the significance of the </w:t>
      </w:r>
      <w:r w:rsidR="00CF3A80">
        <w:t>SSK</w:t>
      </w:r>
      <w:r>
        <w:t xml:space="preserve"> result seems threatened by the choice made for the fixed value tolerance.</w:t>
      </w:r>
    </w:p>
    <w:p w14:paraId="34CB170F" w14:textId="77777777" w:rsidR="00100323" w:rsidRDefault="00100323" w:rsidP="00100323"/>
    <w:p w14:paraId="6E406AB2" w14:textId="4BB9A1F4" w:rsidR="00100323" w:rsidRDefault="00100323" w:rsidP="00100323">
      <w:r>
        <w:t xml:space="preserve">There is also an interplay between the value chosen for this tolerance and the maximal extent that is allowed to be flattened in Stage 4. As flattening amounts to taking the flux combination that corresponds to some thin direction of the </w:t>
      </w:r>
      <w:r w:rsidR="00CF3A80">
        <w:t>SSK</w:t>
      </w:r>
      <w:r>
        <w:t xml:space="preserve"> as a constant, it is plausible to use the same cutoff value there. </w:t>
      </w:r>
      <w:r w:rsidR="00CF3A80">
        <w:rPr>
          <w:i/>
        </w:rPr>
        <w:t>SSKernel</w:t>
      </w:r>
      <w:r>
        <w:t xml:space="preserve"> automatically enters the value used for Stage 2 also in the appropriate box for Stage 4, although the user can change this before executing the later stage.</w:t>
      </w:r>
    </w:p>
    <w:p w14:paraId="2B86DBDE" w14:textId="6FAD9F66" w:rsidR="003C74C8" w:rsidRDefault="003C74C8" w:rsidP="00100323"/>
    <w:p w14:paraId="72C8FE64" w14:textId="46F97C4A" w:rsidR="003C74C8" w:rsidRPr="00932931" w:rsidRDefault="003C74C8" w:rsidP="00100323">
      <w:r>
        <w:t xml:space="preserve">The connection between thinning and the fixed tolerance also gives some justification for choosing a relatively large </w:t>
      </w:r>
      <w:r w:rsidRPr="003C74C8">
        <w:rPr>
          <w:i/>
          <w:iCs/>
        </w:rPr>
        <w:t>fixtol</w:t>
      </w:r>
      <w:r>
        <w:t xml:space="preserve"> value in stage 2. There is no point in carrying along fluxes with minor variation ranges, only to be eliminated by flattening in stage 4 to avoid excessive aspect ratios. In that case it makes more sense to isolate such fluxes as fixed from the start, and so facilitate the computing intensive operations in stage 3 by reducing the dimensions of the space in which they are carried out. </w:t>
      </w:r>
    </w:p>
    <w:p w14:paraId="384A1D1C" w14:textId="77777777" w:rsidR="00100323" w:rsidRDefault="00100323" w:rsidP="00100323"/>
    <w:p w14:paraId="0E4B8B20" w14:textId="77777777" w:rsidR="00A7719E" w:rsidRDefault="007340D4" w:rsidP="007340D4">
      <w:pPr>
        <w:pStyle w:val="Heading2"/>
      </w:pPr>
      <w:bookmarkStart w:id="44" w:name="_Toc34652596"/>
      <w:r>
        <w:t>Stage 3</w:t>
      </w:r>
      <w:bookmarkEnd w:id="44"/>
    </w:p>
    <w:p w14:paraId="0324F6D6" w14:textId="77777777" w:rsidR="009417FE" w:rsidRDefault="009417FE" w:rsidP="007340D4"/>
    <w:p w14:paraId="3C1E29AA" w14:textId="77777777" w:rsidR="007340D4" w:rsidRDefault="00434C7F" w:rsidP="007340D4">
      <w:r>
        <w:t xml:space="preserve">Stage 3 starts by finding a set of rays to form a basis for the RSS ray space that is vectorially </w:t>
      </w:r>
      <w:r w:rsidR="00A11B56">
        <w:t>(</w:t>
      </w:r>
      <w:r>
        <w:t>over</w:t>
      </w:r>
      <w:r w:rsidR="00A11B56">
        <w:t>)</w:t>
      </w:r>
      <w:r>
        <w:t xml:space="preserve">complete (although not convex complete), and enters the vectors as well as their overlaps with constraint vectors, into a ray matrix. It uses the ray matrix </w:t>
      </w:r>
      <w:r>
        <w:lastRenderedPageBreak/>
        <w:t>to find a sample of FBF’s, that are backtracked on</w:t>
      </w:r>
      <w:r w:rsidR="00A32AF9">
        <w:t xml:space="preserve"> the facet tree to discover their progenitor facet. The number of FBF’s in the sample can be set in the </w:t>
      </w:r>
      <w:r w:rsidR="00A32AF9" w:rsidRPr="00A32AF9">
        <w:rPr>
          <w:u w:val="single"/>
        </w:rPr>
        <w:t>Progenitor sample size</w:t>
      </w:r>
      <w:r w:rsidR="00A32AF9">
        <w:t xml:space="preserve"> box, but the default of 20 is usually adequate.</w:t>
      </w:r>
    </w:p>
    <w:p w14:paraId="6C3121E5" w14:textId="77777777" w:rsidR="00A32AF9" w:rsidRDefault="00A32AF9" w:rsidP="007340D4"/>
    <w:p w14:paraId="33EE3572" w14:textId="77777777" w:rsidR="00F45E17" w:rsidRDefault="00A32AF9" w:rsidP="007340D4">
      <w:r>
        <w:t xml:space="preserve">Coincidence capping to the progenitor facet is the next dimension reduction step, before a full search for BFBF’s is attempted. Based on the ray matrix, </w:t>
      </w:r>
      <w:r w:rsidR="00CF3A80">
        <w:rPr>
          <w:i/>
        </w:rPr>
        <w:t>SSKernel</w:t>
      </w:r>
      <w:r w:rsidR="00F45E17">
        <w:t xml:space="preserve"> </w:t>
      </w:r>
      <w:r>
        <w:t>estimate</w:t>
      </w:r>
      <w:r w:rsidR="00F45E17">
        <w:t>s</w:t>
      </w:r>
      <w:r>
        <w:t xml:space="preserve"> the number of tree nodes that will need to be traversed for a comprehensive search. An upper limit for this can be set in the </w:t>
      </w:r>
      <w:r w:rsidRPr="00A32AF9">
        <w:rPr>
          <w:u w:val="single"/>
        </w:rPr>
        <w:t>Max BFBF tree nodes</w:t>
      </w:r>
      <w:r>
        <w:t xml:space="preserve"> box. As a </w:t>
      </w:r>
      <w:r w:rsidR="00F45E17">
        <w:t>guideline,</w:t>
      </w:r>
      <w:r>
        <w:t xml:space="preserve"> </w:t>
      </w:r>
      <w:r w:rsidR="00D34143">
        <w:t xml:space="preserve">around 100 nodes </w:t>
      </w:r>
      <w:r w:rsidR="00F45E17">
        <w:t xml:space="preserve">might </w:t>
      </w:r>
      <w:r w:rsidR="00D34143">
        <w:t xml:space="preserve">be traversed per second. </w:t>
      </w:r>
    </w:p>
    <w:p w14:paraId="54851594" w14:textId="77777777" w:rsidR="00F45E17" w:rsidRDefault="00F45E17" w:rsidP="007340D4"/>
    <w:p w14:paraId="1099AD54" w14:textId="77777777" w:rsidR="00A32AF9" w:rsidRDefault="00D34143" w:rsidP="007340D4">
      <w:r>
        <w:t xml:space="preserve">If the estimate predicts that this limit is insufficient to find all BFBF’s, </w:t>
      </w:r>
      <w:r w:rsidR="00F45E17">
        <w:t>a randomised greedy search for FBF’s is made instead of the tree search. As this progresses</w:t>
      </w:r>
      <w:r w:rsidR="00A64DEB">
        <w:t>,</w:t>
      </w:r>
      <w:r w:rsidR="00F45E17">
        <w:t xml:space="preserve"> more and more of the FBF’s that are found just backtracks to the set of basis facets (BFBF’s) already found. This is counted as a failed </w:t>
      </w:r>
      <w:r w:rsidR="00B65A40">
        <w:t xml:space="preserve">attempt at finding a new </w:t>
      </w:r>
      <w:r w:rsidR="00F45E17">
        <w:t xml:space="preserve">BFBF. The search is abandoned when </w:t>
      </w:r>
      <w:r w:rsidR="00B65A40">
        <w:t xml:space="preserve">an allowed number of consecutive failed attempts is exceeded (with the counter being reset to zero at each success). This allowed number can be set in the </w:t>
      </w:r>
      <w:r w:rsidR="00B65A40" w:rsidRPr="00B65A40">
        <w:rPr>
          <w:u w:val="single"/>
        </w:rPr>
        <w:t>failure rate</w:t>
      </w:r>
      <w:r w:rsidR="00B65A40">
        <w:t xml:space="preserve"> box. To prevent this from continuing indefinitely, an overall maximal target for the number of BFBF’s to be collected by random search is also set in the </w:t>
      </w:r>
      <w:r w:rsidR="00B65A40" w:rsidRPr="00B65A40">
        <w:rPr>
          <w:u w:val="single"/>
        </w:rPr>
        <w:t>BFBF random greedy sample size</w:t>
      </w:r>
      <w:r w:rsidR="00B65A40">
        <w:t xml:space="preserve"> box. In practice, the default value of 500 is seldom reached</w:t>
      </w:r>
      <w:r w:rsidR="00A64DEB">
        <w:t>,</w:t>
      </w:r>
      <w:r w:rsidR="00B65A40">
        <w:t xml:space="preserve"> and the </w:t>
      </w:r>
      <w:r w:rsidR="006602D3">
        <w:t xml:space="preserve">capping radii subsequently found </w:t>
      </w:r>
      <w:r w:rsidR="00A64DEB">
        <w:t xml:space="preserve">in actual trials </w:t>
      </w:r>
      <w:r w:rsidR="006602D3">
        <w:t>turn out to be insensitive to this number.</w:t>
      </w:r>
    </w:p>
    <w:p w14:paraId="729B2BD5" w14:textId="77777777" w:rsidR="006602D3" w:rsidRDefault="006602D3" w:rsidP="007340D4"/>
    <w:p w14:paraId="45ED6CAF" w14:textId="77777777" w:rsidR="006602D3" w:rsidRPr="006602D3" w:rsidRDefault="006602D3" w:rsidP="007340D4">
      <w:r>
        <w:t xml:space="preserve">The final adjustable parameter in stage 3 is the </w:t>
      </w:r>
      <w:r w:rsidRPr="006602D3">
        <w:rPr>
          <w:u w:val="single"/>
        </w:rPr>
        <w:t>Default capping radius</w:t>
      </w:r>
      <w:r>
        <w:t xml:space="preserve">. This value only comes in play if the </w:t>
      </w:r>
      <w:r w:rsidR="00CF3A80">
        <w:t>SSK</w:t>
      </w:r>
      <w:r>
        <w:t xml:space="preserve"> is of the type </w:t>
      </w:r>
      <w:r w:rsidRPr="006602D3">
        <w:rPr>
          <w:i/>
        </w:rPr>
        <w:t>Simple Cone</w:t>
      </w:r>
      <w:r>
        <w:t xml:space="preserve"> i.e. there are no BFBF’s and the minimal </w:t>
      </w:r>
      <w:r w:rsidR="00CF3A80">
        <w:t>SSK</w:t>
      </w:r>
      <w:r>
        <w:t xml:space="preserve"> is a single point at the apex of the cone. In this case, </w:t>
      </w:r>
      <w:r w:rsidR="009B0D29">
        <w:t xml:space="preserve">strictly speaking all capping radii would be zero, but instead </w:t>
      </w:r>
      <w:r>
        <w:t>an arbitrary</w:t>
      </w:r>
      <w:r w:rsidR="009B0D29">
        <w:t xml:space="preserve"> default</w:t>
      </w:r>
      <w:r>
        <w:t xml:space="preserve"> radius is used for capping to establish a finite </w:t>
      </w:r>
      <w:r w:rsidR="00CF3A80">
        <w:t>SSK</w:t>
      </w:r>
      <w:r>
        <w:t xml:space="preserve"> so its (cross-sectional) shape can be investigated.</w:t>
      </w:r>
    </w:p>
    <w:p w14:paraId="406F5B67" w14:textId="77777777" w:rsidR="00A7719E" w:rsidRDefault="00A7719E" w:rsidP="00100323"/>
    <w:p w14:paraId="0B12527E" w14:textId="47482ABA" w:rsidR="00A7719E" w:rsidRDefault="00A11B56" w:rsidP="00100323">
      <w:r>
        <w:t xml:space="preserve">Having achieved a bounded </w:t>
      </w:r>
      <w:r w:rsidR="00CF3A80">
        <w:t>SSK</w:t>
      </w:r>
      <w:r>
        <w:t>, the final step in stage 3 is to find a maxima</w:t>
      </w:r>
      <w:r w:rsidR="00A64DEB">
        <w:t xml:space="preserve">l radius inscribed hypersphere and move the coordinate origin to its centre. </w:t>
      </w:r>
      <w:r>
        <w:t xml:space="preserve">This </w:t>
      </w:r>
      <w:r w:rsidR="00A64DEB">
        <w:t>wa</w:t>
      </w:r>
      <w:r>
        <w:t xml:space="preserve">s illustrated in </w:t>
      </w:r>
      <w:r w:rsidR="009B0D29">
        <w:fldChar w:fldCharType="begin"/>
      </w:r>
      <w:r w:rsidR="009B0D29">
        <w:instrText xml:space="preserve"> REF _Ref26887161 \h </w:instrText>
      </w:r>
      <w:r w:rsidR="009B0D29">
        <w:fldChar w:fldCharType="separate"/>
      </w:r>
      <w:r w:rsidR="007A472E">
        <w:t xml:space="preserve">Figure </w:t>
      </w:r>
      <w:r w:rsidR="007A472E">
        <w:rPr>
          <w:noProof/>
        </w:rPr>
        <w:t>3</w:t>
      </w:r>
      <w:r w:rsidR="009B0D29">
        <w:fldChar w:fldCharType="end"/>
      </w:r>
      <w:r w:rsidR="009B0D29">
        <w:t>.</w:t>
      </w:r>
    </w:p>
    <w:p w14:paraId="57CA732F" w14:textId="68691309" w:rsidR="002C2225" w:rsidRDefault="002C2225" w:rsidP="00100323"/>
    <w:p w14:paraId="220C2D98" w14:textId="42B3D0ED" w:rsidR="002C2225" w:rsidRDefault="002C2225" w:rsidP="00100323">
      <w:r>
        <w:t xml:space="preserve">The calculations performed in stage 3, particularly finding FBF’s, can become very computationally intensive for large models. The determining factor is not so much the original model size, but the dimension count of the RSS. For more than 200 flux variables, the calculation can appear to come to a standstill. To alleviate this problem, </w:t>
      </w:r>
      <w:r w:rsidR="009A697B">
        <w:t>SSKernel presents the user with three choices after the</w:t>
      </w:r>
      <w:r w:rsidR="00002A1D">
        <w:t xml:space="preserve"> ray matrix has been calculated and if the RSS dimension is larger than the limiting value set in the configuration file.</w:t>
      </w:r>
    </w:p>
    <w:p w14:paraId="0762EE51" w14:textId="77777777" w:rsidR="00002A1D" w:rsidRDefault="00002A1D" w:rsidP="00100323"/>
    <w:p w14:paraId="0AF6EF2B" w14:textId="4F2B347C" w:rsidR="009A697B" w:rsidRDefault="009A697B" w:rsidP="00100323">
      <w:r>
        <w:t xml:space="preserve">The </w:t>
      </w:r>
      <w:r w:rsidR="00AA41FF">
        <w:t>1</w:t>
      </w:r>
      <w:r w:rsidR="00AA41FF" w:rsidRPr="00AA41FF">
        <w:rPr>
          <w:vertAlign w:val="superscript"/>
        </w:rPr>
        <w:t>st</w:t>
      </w:r>
      <w:r>
        <w:t xml:space="preserve"> choice is to abort stage 3 so that stage 2 can be repeated with an increased </w:t>
      </w:r>
      <w:r w:rsidRPr="009A697B">
        <w:rPr>
          <w:i/>
        </w:rPr>
        <w:t>fixtol</w:t>
      </w:r>
      <w:r>
        <w:t xml:space="preserve"> value and so reduce the RSS dimensions. This choice may compromise a clear distinction between fixed variables and those that are eventually eliminated if flattening is performed in stage 5. </w:t>
      </w:r>
    </w:p>
    <w:p w14:paraId="7CC53D32" w14:textId="19D8D3BA" w:rsidR="009A697B" w:rsidRDefault="009A697B" w:rsidP="00100323">
      <w:r>
        <w:t xml:space="preserve">The </w:t>
      </w:r>
      <w:r w:rsidR="00AA41FF">
        <w:t>2</w:t>
      </w:r>
      <w:r w:rsidR="00AA41FF" w:rsidRPr="00AA41FF">
        <w:rPr>
          <w:vertAlign w:val="superscript"/>
        </w:rPr>
        <w:t>nd</w:t>
      </w:r>
      <w:r w:rsidR="00AA41FF">
        <w:t xml:space="preserve"> </w:t>
      </w:r>
      <w:r>
        <w:t xml:space="preserve">choice is to skip the rest of stage 3 entirely and simply use the default capping radius to perform tangent capping of all the ray directions that </w:t>
      </w:r>
      <w:r w:rsidR="00AA41FF">
        <w:t xml:space="preserve">remain in the RSS. In effect the SSK is treated as a simple cone, and the potential dimension reduction from coincidence capping is sacrificed. Also, the extent of the RSS becomes somewhat arbitrary instead of being limited by the combined flux constraints as embodied in the </w:t>
      </w:r>
      <w:r w:rsidR="00AA41FF">
        <w:lastRenderedPageBreak/>
        <w:t>bounded facets. Still, if a realistic value is used for the default capping radius that may be acceptable.</w:t>
      </w:r>
    </w:p>
    <w:p w14:paraId="14AE3A31" w14:textId="2652BA8D" w:rsidR="00AA41FF" w:rsidRDefault="00AA41FF" w:rsidP="00100323">
      <w:r>
        <w:t>The 3</w:t>
      </w:r>
      <w:r w:rsidRPr="00AA41FF">
        <w:rPr>
          <w:vertAlign w:val="superscript"/>
        </w:rPr>
        <w:t>rd</w:t>
      </w:r>
      <w:r>
        <w:t xml:space="preserve"> choice is to continue stage 3, after drastically reducing the sample sizes so that only a few BFBF’s are calculated. </w:t>
      </w:r>
      <w:r w:rsidR="00A94FBC">
        <w:t xml:space="preserve">Reducing the </w:t>
      </w:r>
      <w:r>
        <w:t xml:space="preserve">progenitor sample size </w:t>
      </w:r>
      <w:r w:rsidR="00A94FBC">
        <w:t>to a value between 1 and 3 may be enough for coincidence capping to reduce the dimensions sufficiently that the BFBF search for tangent capping can still be performed. But usually the latter sampling value also needs to be reduced from its default value of 500, to somewhere between 1 and 10. Both of these changes increase the risk that the capping radii may be too small</w:t>
      </w:r>
      <w:r w:rsidR="00002A1D">
        <w:t>,</w:t>
      </w:r>
      <w:r w:rsidR="00A94FBC">
        <w:t xml:space="preserve"> so that some bounded facets are intersected by capping hyperplanes, </w:t>
      </w:r>
      <w:r w:rsidR="00002A1D">
        <w:t>in which case the SSK gets truncated. Anecdotally, testing this for small models still gives quite a good approximation to the proper SSK, but this cannot be guaranteed.</w:t>
      </w:r>
    </w:p>
    <w:p w14:paraId="58F3579B" w14:textId="77777777" w:rsidR="00B632E3" w:rsidRDefault="00B632E3" w:rsidP="00100323"/>
    <w:p w14:paraId="0A74B91E" w14:textId="77777777" w:rsidR="009B0D29" w:rsidRDefault="009B0D29" w:rsidP="009B0D29">
      <w:pPr>
        <w:pStyle w:val="Heading2"/>
      </w:pPr>
      <w:bookmarkStart w:id="45" w:name="_Toc34652597"/>
      <w:r>
        <w:t>Stage 4</w:t>
      </w:r>
      <w:bookmarkEnd w:id="45"/>
    </w:p>
    <w:p w14:paraId="3AEE6547" w14:textId="77777777" w:rsidR="00733BDF" w:rsidRDefault="00733BDF" w:rsidP="009B0D29"/>
    <w:p w14:paraId="66B0232A" w14:textId="77777777" w:rsidR="009B0D29" w:rsidRDefault="00A64DEB" w:rsidP="009B0D29">
      <w:r>
        <w:t xml:space="preserve">Stage 4 is concerned with </w:t>
      </w:r>
      <w:r w:rsidR="000A41C6">
        <w:t xml:space="preserve">calculating parameters that characterize the shape of the finite </w:t>
      </w:r>
      <w:r w:rsidR="00CF3A80">
        <w:t>SSK</w:t>
      </w:r>
      <w:r w:rsidR="000A41C6">
        <w:t xml:space="preserve">, and using this to determine if flattening is appropriate. If so, the flattening is performed and the shape of the reduced </w:t>
      </w:r>
      <w:r w:rsidR="00CF3A80">
        <w:t>SSK</w:t>
      </w:r>
      <w:r w:rsidR="000A41C6">
        <w:t xml:space="preserve"> recalculated.</w:t>
      </w:r>
    </w:p>
    <w:p w14:paraId="0E420250" w14:textId="77777777" w:rsidR="000A41C6" w:rsidRDefault="000A41C6" w:rsidP="009B0D29"/>
    <w:p w14:paraId="155F7ACD" w14:textId="77777777" w:rsidR="009B0D29" w:rsidRDefault="000A41C6" w:rsidP="009B0D29">
      <w:r>
        <w:t xml:space="preserve">The start of this process is to calculate the main chords of the </w:t>
      </w:r>
      <w:r w:rsidR="00CF3A80">
        <w:t>SSK</w:t>
      </w:r>
      <w:r>
        <w:t xml:space="preserve">. Preferably this is done using LP, but where this takes too long the remaining chords are approximated by diameters through the refined centre point. </w:t>
      </w:r>
      <w:r w:rsidR="00680561">
        <w:t xml:space="preserve">Centre refining is intertwined with chord calculation, as </w:t>
      </w:r>
      <w:r>
        <w:t xml:space="preserve">any known chord endpoints </w:t>
      </w:r>
      <w:r w:rsidR="00680561">
        <w:t xml:space="preserve">help to improve </w:t>
      </w:r>
      <w:r>
        <w:t xml:space="preserve">centre </w:t>
      </w:r>
      <w:r w:rsidR="00680561">
        <w:t>refining.</w:t>
      </w:r>
    </w:p>
    <w:p w14:paraId="0AF6C5BF" w14:textId="77777777" w:rsidR="00680561" w:rsidRDefault="00680561" w:rsidP="009B0D29"/>
    <w:p w14:paraId="380CD780" w14:textId="77777777" w:rsidR="00680561" w:rsidRDefault="00680561" w:rsidP="009B0D29">
      <w:r>
        <w:t xml:space="preserve">The user can set the minimum and maximum number of chords to be </w:t>
      </w:r>
      <w:r w:rsidR="00894C1B">
        <w:t>calculated</w:t>
      </w:r>
      <w:r>
        <w:t xml:space="preserve"> by LP, in the </w:t>
      </w:r>
      <w:r w:rsidRPr="00680561">
        <w:rPr>
          <w:u w:val="single"/>
        </w:rPr>
        <w:t>Minimal, Maximal LP chord counts</w:t>
      </w:r>
      <w:r>
        <w:t xml:space="preserve"> box. The format is </w:t>
      </w:r>
      <w:r w:rsidR="00894C1B">
        <w:t>as a bracketed list, e.g. {10,50}</w:t>
      </w:r>
      <w:r w:rsidR="0011708B">
        <w:t>, including the curly brackets</w:t>
      </w:r>
      <w:r w:rsidR="00894C1B">
        <w:t xml:space="preserve">. </w:t>
      </w:r>
      <w:r w:rsidR="00CF3A80">
        <w:rPr>
          <w:i/>
        </w:rPr>
        <w:t>SSKernel</w:t>
      </w:r>
      <w:r w:rsidR="00894C1B">
        <w:t xml:space="preserve"> determines the actual number within these limits, based on the </w:t>
      </w:r>
      <w:r w:rsidR="00CF3A80">
        <w:t>SSK</w:t>
      </w:r>
      <w:r w:rsidR="00894C1B">
        <w:t xml:space="preserve"> dimensions. </w:t>
      </w:r>
      <w:r w:rsidR="0011708B">
        <w:t xml:space="preserve">The LP calculation of main chords involves sampling over several </w:t>
      </w:r>
      <w:r w:rsidR="00CF3A80">
        <w:t>SSK</w:t>
      </w:r>
      <w:r w:rsidR="0011708B">
        <w:t xml:space="preserve"> orientations. Reducing this sample size entered </w:t>
      </w:r>
      <w:r w:rsidR="00894C1B">
        <w:t>in</w:t>
      </w:r>
      <w:r w:rsidR="0011708B">
        <w:t>to</w:t>
      </w:r>
      <w:r w:rsidR="00894C1B">
        <w:t xml:space="preserve"> the </w:t>
      </w:r>
      <w:r w:rsidR="00894C1B">
        <w:rPr>
          <w:u w:val="single"/>
        </w:rPr>
        <w:t>Maximal f</w:t>
      </w:r>
      <w:r w:rsidR="00894C1B" w:rsidRPr="00894C1B">
        <w:rPr>
          <w:u w:val="single"/>
        </w:rPr>
        <w:t>lips to find LP chord</w:t>
      </w:r>
      <w:r w:rsidR="00894C1B">
        <w:rPr>
          <w:u w:val="single"/>
        </w:rPr>
        <w:t>s</w:t>
      </w:r>
      <w:r w:rsidR="00894C1B">
        <w:t xml:space="preserve"> box speed</w:t>
      </w:r>
      <w:r w:rsidR="0011708B">
        <w:t>s</w:t>
      </w:r>
      <w:r w:rsidR="00894C1B">
        <w:t xml:space="preserve"> up </w:t>
      </w:r>
      <w:r w:rsidR="0011708B">
        <w:t>the chord calculations, but can decrease the reliability.</w:t>
      </w:r>
    </w:p>
    <w:p w14:paraId="5FB41C4B" w14:textId="77777777" w:rsidR="00733BDF" w:rsidRDefault="00733BDF" w:rsidP="00733BDF"/>
    <w:p w14:paraId="1BAE5E70" w14:textId="77777777" w:rsidR="00733BDF" w:rsidRDefault="00733BDF" w:rsidP="00733BDF">
      <w:r>
        <w:t xml:space="preserve">Decisions by </w:t>
      </w:r>
      <w:r w:rsidR="00CF3A80">
        <w:rPr>
          <w:i/>
        </w:rPr>
        <w:t>SSKernel</w:t>
      </w:r>
      <w:r>
        <w:t xml:space="preserve"> whether to perform flattening, are made on the grounds of two adjustable parameters. First, a maximal acceptable aspect ratio for the </w:t>
      </w:r>
      <w:r w:rsidR="00CF3A80">
        <w:t>SSK</w:t>
      </w:r>
      <w:r>
        <w:t xml:space="preserve"> (</w:t>
      </w:r>
      <w:r w:rsidRPr="00923DDF">
        <w:rPr>
          <w:i/>
        </w:rPr>
        <w:t>maxaspect</w:t>
      </w:r>
      <w:r>
        <w:t xml:space="preserve">) is set in the </w:t>
      </w:r>
      <w:r w:rsidRPr="00923DDF">
        <w:rPr>
          <w:u w:val="single"/>
        </w:rPr>
        <w:t>Aspect ratio’s larger than this are flattened</w:t>
      </w:r>
      <w:r>
        <w:t xml:space="preserve"> box. </w:t>
      </w:r>
    </w:p>
    <w:p w14:paraId="0B69A577" w14:textId="77777777" w:rsidR="00733BDF" w:rsidRDefault="00733BDF" w:rsidP="00733BDF"/>
    <w:p w14:paraId="6EFD713D" w14:textId="77777777" w:rsidR="00733BDF" w:rsidRDefault="00733BDF" w:rsidP="00733BDF">
      <w:r>
        <w:t>However, a value can also be set for the maximum thickness that is allowed to be flattened (</w:t>
      </w:r>
      <w:r w:rsidRPr="00923DDF">
        <w:rPr>
          <w:i/>
        </w:rPr>
        <w:t>maxthin</w:t>
      </w:r>
      <w:r>
        <w:t xml:space="preserve">), in the </w:t>
      </w:r>
      <w:r w:rsidRPr="00733BDF">
        <w:rPr>
          <w:u w:val="single"/>
        </w:rPr>
        <w:t>Diameters larger than this not flattened</w:t>
      </w:r>
      <w:r>
        <w:t xml:space="preserve"> box. This value overrides the aspect ratio criterion, so setting a value of 0 prevents any flattening while a large value (even Infinity) in effect bases decisions purely on the aspect ratio.</w:t>
      </w:r>
    </w:p>
    <w:p w14:paraId="0BEE150B" w14:textId="77777777" w:rsidR="00733BDF" w:rsidRDefault="00733BDF" w:rsidP="00733BDF"/>
    <w:p w14:paraId="47A9FF6B" w14:textId="77777777" w:rsidR="00733BDF" w:rsidRDefault="00733BDF" w:rsidP="00733BDF">
      <w:r>
        <w:t xml:space="preserve">Repetition of Stage 4 is often needed to obtain the </w:t>
      </w:r>
      <w:r w:rsidR="00CF3A80">
        <w:t>SSK</w:t>
      </w:r>
      <w:r>
        <w:t xml:space="preserve"> shape judged most appropriate by the user. The program gives feedback on the decision it made, in the form of a “Flattening Decision Plot” in the report window.</w:t>
      </w:r>
    </w:p>
    <w:p w14:paraId="5FB87D17" w14:textId="77777777" w:rsidR="0011708B" w:rsidRDefault="0011708B" w:rsidP="009B0D29"/>
    <w:p w14:paraId="43A3D7A9" w14:textId="77777777" w:rsidR="00913E78" w:rsidRDefault="00913E78" w:rsidP="00913E78">
      <w:pPr>
        <w:keepNext/>
      </w:pPr>
      <w:r>
        <w:rPr>
          <w:noProof/>
          <w:lang w:val="en-NZ" w:eastAsia="en-NZ"/>
        </w:rPr>
        <w:lastRenderedPageBreak/>
        <w:drawing>
          <wp:inline distT="0" distB="0" distL="0" distR="0" wp14:anchorId="3D6DCFF6" wp14:editId="577C80BC">
            <wp:extent cx="4572000" cy="421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reni DecisionPlot.jpg"/>
                    <pic:cNvPicPr/>
                  </pic:nvPicPr>
                  <pic:blipFill>
                    <a:blip r:embed="rId23">
                      <a:extLst>
                        <a:ext uri="{28A0092B-C50C-407E-A947-70E740481C1C}">
                          <a14:useLocalDpi xmlns:a14="http://schemas.microsoft.com/office/drawing/2010/main" val="0"/>
                        </a:ext>
                      </a:extLst>
                    </a:blip>
                    <a:stretch>
                      <a:fillRect/>
                    </a:stretch>
                  </pic:blipFill>
                  <pic:spPr>
                    <a:xfrm>
                      <a:off x="0" y="0"/>
                      <a:ext cx="4572000" cy="4216400"/>
                    </a:xfrm>
                    <a:prstGeom prst="rect">
                      <a:avLst/>
                    </a:prstGeom>
                  </pic:spPr>
                </pic:pic>
              </a:graphicData>
            </a:graphic>
          </wp:inline>
        </w:drawing>
      </w:r>
    </w:p>
    <w:p w14:paraId="7F955558" w14:textId="77777777" w:rsidR="00733BDF" w:rsidRDefault="00733BDF" w:rsidP="00913E78">
      <w:pPr>
        <w:pStyle w:val="Caption"/>
      </w:pPr>
      <w:bookmarkStart w:id="46" w:name="_Ref31104327"/>
    </w:p>
    <w:p w14:paraId="1EF800D7" w14:textId="4F77C353" w:rsidR="00F31826" w:rsidRDefault="00913E78" w:rsidP="00F31826">
      <w:pPr>
        <w:pStyle w:val="Caption"/>
      </w:pPr>
      <w:bookmarkStart w:id="47" w:name="_Ref34653466"/>
      <w:r>
        <w:t xml:space="preserve">Figure </w:t>
      </w:r>
      <w:r>
        <w:fldChar w:fldCharType="begin"/>
      </w:r>
      <w:r>
        <w:instrText xml:space="preserve"> SEQ Figure \* ARABIC </w:instrText>
      </w:r>
      <w:r>
        <w:fldChar w:fldCharType="separate"/>
      </w:r>
      <w:r w:rsidR="007A472E">
        <w:rPr>
          <w:noProof/>
        </w:rPr>
        <w:t>7</w:t>
      </w:r>
      <w:r>
        <w:fldChar w:fldCharType="end"/>
      </w:r>
      <w:bookmarkEnd w:id="46"/>
      <w:bookmarkEnd w:id="47"/>
      <w:r>
        <w:t xml:space="preserve">: Example of </w:t>
      </w:r>
      <w:r w:rsidR="0002137F">
        <w:t xml:space="preserve">a </w:t>
      </w:r>
      <w:r w:rsidR="00733BDF">
        <w:t>F</w:t>
      </w:r>
      <w:r>
        <w:t xml:space="preserve">lattening </w:t>
      </w:r>
      <w:r w:rsidR="00733BDF">
        <w:t>D</w:t>
      </w:r>
      <w:r>
        <w:t xml:space="preserve">ecision </w:t>
      </w:r>
      <w:r w:rsidR="00733BDF">
        <w:t>P</w:t>
      </w:r>
      <w:r>
        <w:t>lot ( for model iCCSA643_BMC )</w:t>
      </w:r>
      <w:r>
        <w:rPr>
          <w:noProof/>
        </w:rPr>
        <w:t xml:space="preserve">. </w:t>
      </w:r>
      <w:r w:rsidR="0002137F">
        <w:rPr>
          <w:noProof/>
        </w:rPr>
        <w:t>Flux space d</w:t>
      </w:r>
      <w:r>
        <w:rPr>
          <w:noProof/>
        </w:rPr>
        <w:t>irections with chord lengths in the pink area qualify for flattening because they represent aspect r</w:t>
      </w:r>
      <w:r w:rsidR="00733BDF">
        <w:rPr>
          <w:noProof/>
        </w:rPr>
        <w:t>a</w:t>
      </w:r>
      <w:r>
        <w:rPr>
          <w:noProof/>
        </w:rPr>
        <w:t>tios larger than the preset limit; but only those in the brown area</w:t>
      </w:r>
      <w:r w:rsidR="000707EE">
        <w:rPr>
          <w:noProof/>
        </w:rPr>
        <w:t xml:space="preserve"> (red dots) </w:t>
      </w:r>
      <w:r>
        <w:rPr>
          <w:noProof/>
        </w:rPr>
        <w:t xml:space="preserve"> were actually flattened because </w:t>
      </w:r>
      <w:r w:rsidR="000707EE">
        <w:rPr>
          <w:noProof/>
        </w:rPr>
        <w:t xml:space="preserve">the maximum thickness allowed to be neglected was set at 0.06. The </w:t>
      </w:r>
      <w:r w:rsidR="00125F9C">
        <w:rPr>
          <w:noProof/>
        </w:rPr>
        <w:t xml:space="preserve">light </w:t>
      </w:r>
      <w:r w:rsidR="000707EE">
        <w:rPr>
          <w:noProof/>
        </w:rPr>
        <w:t xml:space="preserve">green line indicates the smallest diameter of the </w:t>
      </w:r>
      <w:r w:rsidR="00CF3A80">
        <w:rPr>
          <w:noProof/>
        </w:rPr>
        <w:t>SSK</w:t>
      </w:r>
      <w:r w:rsidR="000707EE">
        <w:rPr>
          <w:noProof/>
        </w:rPr>
        <w:t xml:space="preserve"> in any direction. The absence of blue and purple dots indicate that all chords were calculated by the more accurate LP method in this example.</w:t>
      </w:r>
      <w:r w:rsidR="000707EE">
        <w:t xml:space="preserve"> </w:t>
      </w:r>
    </w:p>
    <w:p w14:paraId="2B44F2ED" w14:textId="437A983F" w:rsidR="009B0D29" w:rsidRDefault="00F31826" w:rsidP="00F31826">
      <w:r>
        <w:t xml:space="preserve">For the example seen in </w:t>
      </w:r>
      <w:r>
        <w:fldChar w:fldCharType="begin"/>
      </w:r>
      <w:r>
        <w:instrText xml:space="preserve"> REF _Ref34653466 \h </w:instrText>
      </w:r>
      <w:r>
        <w:fldChar w:fldCharType="separate"/>
      </w:r>
      <w:r w:rsidR="007A472E">
        <w:t xml:space="preserve">Figure </w:t>
      </w:r>
      <w:r w:rsidR="007A472E">
        <w:rPr>
          <w:noProof/>
        </w:rPr>
        <w:t>7</w:t>
      </w:r>
      <w:r>
        <w:fldChar w:fldCharType="end"/>
      </w:r>
      <w:r>
        <w:t xml:space="preserve">, </w:t>
      </w:r>
      <w:r w:rsidR="00C35B9F">
        <w:t xml:space="preserve">the </w:t>
      </w:r>
      <w:r w:rsidR="00CF3A80">
        <w:t>SSK</w:t>
      </w:r>
      <w:r w:rsidR="00C35B9F">
        <w:t xml:space="preserve"> has 31 dimensions. T</w:t>
      </w:r>
      <w:r w:rsidR="000707EE">
        <w:t xml:space="preserve">here are 12 mutually perpendicular directions in which the </w:t>
      </w:r>
      <w:r w:rsidR="00CF3A80">
        <w:t>SSK</w:t>
      </w:r>
      <w:r w:rsidR="000707EE">
        <w:t xml:space="preserve"> has large chord lengths in the range 100 – 1000; then there is a sharp drop to a set of values </w:t>
      </w:r>
      <w:r w:rsidR="00C35B9F">
        <w:t xml:space="preserve">between 0.01 and 0.1. Purely based on flattening all aspect ratios larger than 50, would set the flattening threshold at the level indicated by the blue line, a value of roughly 3. </w:t>
      </w:r>
    </w:p>
    <w:p w14:paraId="0F283821" w14:textId="77777777" w:rsidR="00C35B9F" w:rsidRDefault="00C35B9F" w:rsidP="009B0D29"/>
    <w:p w14:paraId="14FE0F26" w14:textId="77777777" w:rsidR="00C35B9F" w:rsidRDefault="00C35B9F" w:rsidP="009B0D29">
      <w:r>
        <w:t xml:space="preserve">However, </w:t>
      </w:r>
      <w:r w:rsidR="0002137F">
        <w:t xml:space="preserve">the result of the validation analysis given in the </w:t>
      </w:r>
      <w:r w:rsidR="00125F9C">
        <w:t>status r</w:t>
      </w:r>
      <w:r w:rsidR="0002137F">
        <w:t xml:space="preserve">eport window estimates that </w:t>
      </w:r>
      <w:r w:rsidR="00923DDF">
        <w:t xml:space="preserve">this results in an average error of  13% for marginal flux values, i.e. those reached from points near the periphery of the </w:t>
      </w:r>
      <w:r w:rsidR="00CF3A80">
        <w:t>SSK</w:t>
      </w:r>
      <w:r w:rsidR="00923DDF">
        <w:t xml:space="preserve"> by addition of an appropriate ray. In the example, the user has decided that this is unacceptable and by setting </w:t>
      </w:r>
      <w:r w:rsidR="00923DDF" w:rsidRPr="00923DDF">
        <w:rPr>
          <w:i/>
        </w:rPr>
        <w:t>maxthin</w:t>
      </w:r>
      <w:r w:rsidR="00923DDF">
        <w:t xml:space="preserve"> in this case to 0.06</w:t>
      </w:r>
      <w:r w:rsidR="00D06931">
        <w:t xml:space="preserve"> and repeating Stage 4,</w:t>
      </w:r>
      <w:r w:rsidR="00923DDF">
        <w:t xml:space="preserve"> </w:t>
      </w:r>
      <w:r w:rsidR="00D06931">
        <w:t xml:space="preserve">the estimated flattening error was reduced to 3.4% at the expense of increasing the maximal aspect ratio to nearly 10000. If the default </w:t>
      </w:r>
      <w:r w:rsidR="00D06931" w:rsidRPr="00D06931">
        <w:rPr>
          <w:i/>
        </w:rPr>
        <w:t>maxthin</w:t>
      </w:r>
      <w:r w:rsidR="00D06931">
        <w:t xml:space="preserve"> value equal to the fixed value tolerance of 0.002 was used, there would be no flattening and the aspect ratio would be even more extreme.</w:t>
      </w:r>
    </w:p>
    <w:p w14:paraId="7197F161" w14:textId="77777777" w:rsidR="008600DE" w:rsidRDefault="008600DE" w:rsidP="009B0D29"/>
    <w:p w14:paraId="6D140880" w14:textId="77777777" w:rsidR="00BF741C" w:rsidRDefault="008600DE" w:rsidP="009B0D29">
      <w:r>
        <w:t xml:space="preserve">Note that individual numeric chord lengths are displayed in the </w:t>
      </w:r>
      <w:r w:rsidR="00125F9C">
        <w:t>r</w:t>
      </w:r>
      <w:r>
        <w:t>eport window, by floating the mouse pointer over the relevant coloured plot point.</w:t>
      </w:r>
    </w:p>
    <w:p w14:paraId="349716DA" w14:textId="77777777" w:rsidR="00BF741C" w:rsidRDefault="00BF741C" w:rsidP="009B0D29"/>
    <w:p w14:paraId="235488E1" w14:textId="77777777" w:rsidR="00520DB6" w:rsidRDefault="00520DB6" w:rsidP="009B0D29">
      <w:r>
        <w:lastRenderedPageBreak/>
        <w:t xml:space="preserve">User decisions on choosing a value for </w:t>
      </w:r>
      <w:r w:rsidRPr="00520DB6">
        <w:rPr>
          <w:i/>
        </w:rPr>
        <w:t>maxthin</w:t>
      </w:r>
      <w:r>
        <w:t>, and hence to control flattening can be based on a number of considerations:</w:t>
      </w:r>
    </w:p>
    <w:p w14:paraId="7D13F7DA" w14:textId="77777777" w:rsidR="001619D8" w:rsidRDefault="001619D8" w:rsidP="00520DB6">
      <w:pPr>
        <w:pStyle w:val="ListParagraph"/>
        <w:numPr>
          <w:ilvl w:val="0"/>
          <w:numId w:val="35"/>
        </w:numPr>
      </w:pPr>
      <w:r>
        <w:t xml:space="preserve">Consistency with the criterion that was chosen to define fixed flux values, dictates that </w:t>
      </w:r>
      <w:r w:rsidRPr="001619D8">
        <w:rPr>
          <w:i/>
        </w:rPr>
        <w:t>maxthin</w:t>
      </w:r>
      <w:r>
        <w:t xml:space="preserve"> should not be smaller tha</w:t>
      </w:r>
      <w:r w:rsidR="00125F9C">
        <w:t>n</w:t>
      </w:r>
      <w:r>
        <w:t xml:space="preserve"> </w:t>
      </w:r>
      <w:r w:rsidRPr="001619D8">
        <w:rPr>
          <w:i/>
        </w:rPr>
        <w:t>fixtol</w:t>
      </w:r>
      <w:r>
        <w:t>.</w:t>
      </w:r>
    </w:p>
    <w:p w14:paraId="0218576B" w14:textId="77777777" w:rsidR="00520DB6" w:rsidRDefault="00520DB6" w:rsidP="00520DB6">
      <w:pPr>
        <w:pStyle w:val="ListParagraph"/>
        <w:numPr>
          <w:ilvl w:val="0"/>
          <w:numId w:val="35"/>
        </w:numPr>
      </w:pPr>
      <w:r>
        <w:t xml:space="preserve">No </w:t>
      </w:r>
      <w:r w:rsidR="00CF3A80">
        <w:t>SSK</w:t>
      </w:r>
      <w:r>
        <w:t xml:space="preserve"> chord can be shorter than the inscribed hypersphere diameter (before flattening). So choosing </w:t>
      </w:r>
      <w:r w:rsidRPr="00520DB6">
        <w:rPr>
          <w:i/>
        </w:rPr>
        <w:t>maxthin</w:t>
      </w:r>
      <w:r>
        <w:t xml:space="preserve"> as zero or any value smaller than the </w:t>
      </w:r>
      <w:r w:rsidR="008409A2">
        <w:t>inscribed</w:t>
      </w:r>
      <w:r>
        <w:t xml:space="preserve"> diameter, will prevent any flattening.</w:t>
      </w:r>
    </w:p>
    <w:p w14:paraId="7ADE42AA" w14:textId="77777777" w:rsidR="00520DB6" w:rsidRDefault="00520DB6" w:rsidP="00520DB6">
      <w:pPr>
        <w:pStyle w:val="ListParagraph"/>
        <w:numPr>
          <w:ilvl w:val="0"/>
          <w:numId w:val="35"/>
        </w:numPr>
      </w:pPr>
      <w:r>
        <w:t xml:space="preserve">After flattening, the inscribed diameter should normally increase to a value larger than </w:t>
      </w:r>
      <w:r w:rsidRPr="00520DB6">
        <w:rPr>
          <w:i/>
        </w:rPr>
        <w:t>maxthin</w:t>
      </w:r>
      <w:r>
        <w:t xml:space="preserve">. If this </w:t>
      </w:r>
      <w:r w:rsidR="00125F9C">
        <w:t>fails to</w:t>
      </w:r>
      <w:r>
        <w:t xml:space="preserve"> happen</w:t>
      </w:r>
      <w:r w:rsidR="001619D8">
        <w:t xml:space="preserve"> (and which is flagged </w:t>
      </w:r>
      <w:r w:rsidR="00125F9C">
        <w:t xml:space="preserve">by a message </w:t>
      </w:r>
      <w:r w:rsidR="001619D8">
        <w:t>in the status report)</w:t>
      </w:r>
      <w:r w:rsidR="008409A2">
        <w:t>, it indicates that there are still undiscovered thin directions that need flattening out (or that the user deliberately chose not to flatten out some known ones). The reason that thin diameters can remain undiscovered, is that because the direction of each main chord is constrained to be orthogonal to all previous ones, there is no guarantee that the last chord on the list will actually be along the thinnest direction. Simply repeating Stage 4 will often solve this.</w:t>
      </w:r>
    </w:p>
    <w:p w14:paraId="3BB066B3" w14:textId="77777777" w:rsidR="008409A2" w:rsidRDefault="008409A2" w:rsidP="00520DB6">
      <w:pPr>
        <w:pStyle w:val="ListParagraph"/>
        <w:numPr>
          <w:ilvl w:val="0"/>
          <w:numId w:val="35"/>
        </w:numPr>
      </w:pPr>
      <w:r>
        <w:t xml:space="preserve">At the other extreme, setting </w:t>
      </w:r>
      <w:r w:rsidRPr="008409A2">
        <w:rPr>
          <w:i/>
        </w:rPr>
        <w:t>maxthin</w:t>
      </w:r>
      <w:r>
        <w:t xml:space="preserve"> to the value Infinity allows flattening of all directions that give aspect ratios larger than </w:t>
      </w:r>
      <w:r w:rsidRPr="008409A2">
        <w:rPr>
          <w:i/>
        </w:rPr>
        <w:t>maxaspect</w:t>
      </w:r>
      <w:r>
        <w:t>.</w:t>
      </w:r>
    </w:p>
    <w:p w14:paraId="7960C401" w14:textId="1D15589B" w:rsidR="008409A2" w:rsidRDefault="00F31826" w:rsidP="00CF3A80">
      <w:pPr>
        <w:pStyle w:val="ListParagraph"/>
        <w:numPr>
          <w:ilvl w:val="0"/>
          <w:numId w:val="35"/>
        </w:numPr>
      </w:pPr>
      <w:r>
        <w:t xml:space="preserve">Intermediate choices can be made on the grounds of acceptable flattening error levels as in the example of </w:t>
      </w:r>
      <w:r>
        <w:fldChar w:fldCharType="begin"/>
      </w:r>
      <w:r>
        <w:instrText xml:space="preserve"> REF _Ref34653466 \h </w:instrText>
      </w:r>
      <w:r>
        <w:fldChar w:fldCharType="separate"/>
      </w:r>
      <w:r w:rsidR="007A472E">
        <w:t xml:space="preserve">Figure </w:t>
      </w:r>
      <w:r w:rsidR="007A472E">
        <w:rPr>
          <w:noProof/>
        </w:rPr>
        <w:t>7</w:t>
      </w:r>
      <w:r>
        <w:fldChar w:fldCharType="end"/>
      </w:r>
      <w:r w:rsidR="001619D8">
        <w:t>.</w:t>
      </w:r>
    </w:p>
    <w:p w14:paraId="104C588C" w14:textId="77777777" w:rsidR="00D06931" w:rsidRDefault="001619D8" w:rsidP="009B33C8">
      <w:pPr>
        <w:pStyle w:val="ListParagraph"/>
        <w:numPr>
          <w:ilvl w:val="0"/>
          <w:numId w:val="35"/>
        </w:numPr>
      </w:pPr>
      <w:r>
        <w:t xml:space="preserve">In addition, </w:t>
      </w:r>
      <w:r w:rsidR="005E4E17">
        <w:t xml:space="preserve">it may also be useful to inspect the final validation values </w:t>
      </w:r>
      <w:r>
        <w:t>delivered by stage 5</w:t>
      </w:r>
      <w:r w:rsidR="005E4E17">
        <w:t xml:space="preserve">. However, when these show significant deviations, it should be borne in mind that the FBA solutions are not very representative of the entire </w:t>
      </w:r>
      <w:r w:rsidR="00CF3A80">
        <w:t>SSK</w:t>
      </w:r>
      <w:r w:rsidR="005E4E17">
        <w:t xml:space="preserve"> and especially when they only carry a small flux, quite large relative errors may still only be small absolute flux deviations.</w:t>
      </w:r>
    </w:p>
    <w:p w14:paraId="5BEDA1D7" w14:textId="77777777" w:rsidR="005E4E17" w:rsidRDefault="005E4E17" w:rsidP="005E4E17">
      <w:pPr>
        <w:pStyle w:val="Heading2"/>
      </w:pPr>
      <w:bookmarkStart w:id="48" w:name="_Toc34652598"/>
      <w:r>
        <w:t>Stage 5</w:t>
      </w:r>
      <w:bookmarkEnd w:id="48"/>
    </w:p>
    <w:p w14:paraId="46668AAC" w14:textId="77777777" w:rsidR="009B33C8" w:rsidRDefault="009B33C8" w:rsidP="009B33C8"/>
    <w:p w14:paraId="6D16F2BA" w14:textId="782B321B" w:rsidR="00756512" w:rsidRDefault="003523F2" w:rsidP="00756512">
      <w:r>
        <w:t xml:space="preserve">There are no adjustable parameters for stage 5. Its main purpose is to round off the calculation by presenting summary measures </w:t>
      </w:r>
      <w:r w:rsidR="001619D8">
        <w:t xml:space="preserve">in the </w:t>
      </w:r>
      <w:r w:rsidR="00EA5A05">
        <w:t>s</w:t>
      </w:r>
      <w:r w:rsidR="001619D8">
        <w:t xml:space="preserve">tatus </w:t>
      </w:r>
      <w:r w:rsidR="00EA5A05">
        <w:t>r</w:t>
      </w:r>
      <w:r w:rsidR="001619D8">
        <w:t xml:space="preserve">eport window </w:t>
      </w:r>
      <w:r>
        <w:t xml:space="preserve">that describe the </w:t>
      </w:r>
      <w:r w:rsidR="00CF3A80">
        <w:t>SSK</w:t>
      </w:r>
      <w:r>
        <w:t xml:space="preserve"> itself and the process that leads to it.</w:t>
      </w:r>
      <w:r w:rsidR="009B33C8">
        <w:t xml:space="preserve"> </w:t>
      </w:r>
      <w:r w:rsidR="001619D8">
        <w:t>Among these is a table listing the outcomes of the validation tests on FBA flux values, before and after flattening.</w:t>
      </w:r>
      <w:r w:rsidR="009B33C8" w:rsidRPr="009B33C8">
        <w:rPr>
          <w:noProof/>
          <w:lang w:val="en-NZ" w:eastAsia="en-NZ"/>
        </w:rPr>
        <w:t xml:space="preserve"> </w:t>
      </w:r>
      <w:r w:rsidR="009B33C8">
        <w:t xml:space="preserve">Also, two graphs </w:t>
      </w:r>
      <w:r w:rsidR="0047252B">
        <w:t xml:space="preserve">shown in </w:t>
      </w:r>
      <w:r w:rsidR="0047252B">
        <w:fldChar w:fldCharType="begin"/>
      </w:r>
      <w:r w:rsidR="0047252B">
        <w:instrText xml:space="preserve"> REF _Ref34650247 \h </w:instrText>
      </w:r>
      <w:r w:rsidR="0047252B">
        <w:fldChar w:fldCharType="separate"/>
      </w:r>
      <w:r w:rsidR="007A472E">
        <w:t xml:space="preserve">Figure </w:t>
      </w:r>
      <w:r w:rsidR="007A472E">
        <w:rPr>
          <w:noProof/>
        </w:rPr>
        <w:t>8</w:t>
      </w:r>
      <w:r w:rsidR="0047252B">
        <w:fldChar w:fldCharType="end"/>
      </w:r>
      <w:r w:rsidR="0047252B">
        <w:t xml:space="preserve"> </w:t>
      </w:r>
      <w:r w:rsidR="009B33C8">
        <w:t>are produced to give a visual overview of the calculated chords, aspect ratios and centring.</w:t>
      </w:r>
    </w:p>
    <w:p w14:paraId="2ED16DDB" w14:textId="77777777" w:rsidR="00756512" w:rsidRDefault="00756512" w:rsidP="00756512"/>
    <w:p w14:paraId="19B4F7B6" w14:textId="53CE0D30" w:rsidR="00756512" w:rsidRDefault="00756512" w:rsidP="00756512">
      <w:r w:rsidRPr="00756512">
        <w:t xml:space="preserve"> </w:t>
      </w:r>
      <w:r>
        <w:t xml:space="preserve">In </w:t>
      </w:r>
      <w:r>
        <w:fldChar w:fldCharType="begin"/>
      </w:r>
      <w:r>
        <w:instrText xml:space="preserve"> REF _Ref34650247 \h </w:instrText>
      </w:r>
      <w:r>
        <w:fldChar w:fldCharType="separate"/>
      </w:r>
      <w:r w:rsidR="007A472E">
        <w:t xml:space="preserve">Figure </w:t>
      </w:r>
      <w:r w:rsidR="007A472E">
        <w:rPr>
          <w:noProof/>
        </w:rPr>
        <w:t>8</w:t>
      </w:r>
      <w:r>
        <w:fldChar w:fldCharType="end"/>
      </w:r>
      <w:r>
        <w:t>, the number of bars gives an immediate visual impression of the dimensionality of the SSK, since each represents a mutually orthogonal chord.</w:t>
      </w:r>
    </w:p>
    <w:p w14:paraId="4E8FCFA4" w14:textId="0E8D1F16" w:rsidR="00756512" w:rsidRDefault="00756512" w:rsidP="00756512">
      <w:r>
        <w:t xml:space="preserve">For a hypersphere all lengths will be equal; for a highly symmetric shape, such as a hypercube or simplex, at least half are usually the same length, and the rest are only shorter by a single digit factor. Bearing in mind the logarithmic scale, the example show in </w:t>
      </w:r>
      <w:r>
        <w:fldChar w:fldCharType="begin"/>
      </w:r>
      <w:r>
        <w:instrText xml:space="preserve"> REF _Ref34650247 \h </w:instrText>
      </w:r>
      <w:r>
        <w:fldChar w:fldCharType="separate"/>
      </w:r>
      <w:r w:rsidR="007A472E">
        <w:t xml:space="preserve">Figure </w:t>
      </w:r>
      <w:r w:rsidR="007A472E">
        <w:rPr>
          <w:noProof/>
        </w:rPr>
        <w:t>8</w:t>
      </w:r>
      <w:r>
        <w:fldChar w:fldCharType="end"/>
      </w:r>
      <w:r>
        <w:t xml:space="preserve"> is clearly far from such a regular shape and this is typical of most SSK polytopes. </w:t>
      </w:r>
    </w:p>
    <w:p w14:paraId="7E1DAE33" w14:textId="77777777" w:rsidR="00756512" w:rsidRDefault="00756512" w:rsidP="00756512"/>
    <w:p w14:paraId="66E2D2F5" w14:textId="2B3F986C" w:rsidR="009B33C8" w:rsidRDefault="00756512" w:rsidP="00756512">
      <w:r>
        <w:t xml:space="preserve">The monotonous decrease of the bar length in the top plot of </w:t>
      </w:r>
      <w:r>
        <w:fldChar w:fldCharType="begin"/>
      </w:r>
      <w:r>
        <w:instrText xml:space="preserve"> REF _Ref34650247 \h </w:instrText>
      </w:r>
      <w:r>
        <w:fldChar w:fldCharType="separate"/>
      </w:r>
      <w:r w:rsidR="007A472E">
        <w:t xml:space="preserve">Figure </w:t>
      </w:r>
      <w:r w:rsidR="007A472E">
        <w:rPr>
          <w:noProof/>
        </w:rPr>
        <w:t>8</w:t>
      </w:r>
      <w:r>
        <w:fldChar w:fldCharType="end"/>
      </w:r>
      <w:r>
        <w:t xml:space="preserve"> merely reflects the fact that chords have been ordered in this way. The figure only shows the chord lengths, but their directions in flux space are given by the SSK basis vectors explicitly listed in the data structure of equation </w:t>
      </w:r>
      <w:r>
        <w:fldChar w:fldCharType="begin"/>
      </w:r>
      <w:r>
        <w:instrText xml:space="preserve"> GOTOBUTTON ZEqnNum275558  \* MERGEFORMAT </w:instrText>
      </w:r>
      <w:r>
        <w:fldChar w:fldCharType="begin"/>
      </w:r>
      <w:r>
        <w:instrText xml:space="preserve"> REF ZEqnNum275558 \* Charformat \! \* MERGEFORMAT </w:instrText>
      </w:r>
      <w:r>
        <w:fldChar w:fldCharType="separate"/>
      </w:r>
      <w:r w:rsidR="007A472E">
        <w:instrText>(1.2)</w:instrText>
      </w:r>
      <w:r>
        <w:fldChar w:fldCharType="end"/>
      </w:r>
      <w:r>
        <w:fldChar w:fldCharType="end"/>
      </w:r>
      <w:r>
        <w:t xml:space="preserve"> and that appears as the first item in the data output file. The basis vectors are ordered in the same way, so there is a one-to-one correspondence between each displayed chord length and its corresponding basis vector direction.</w:t>
      </w:r>
    </w:p>
    <w:p w14:paraId="26C3DF1E" w14:textId="2EA2F6AF" w:rsidR="00B632E3" w:rsidRDefault="00EC53CD" w:rsidP="00B632E3">
      <w:r>
        <w:rPr>
          <w:noProof/>
          <w:lang w:val="en-NZ" w:eastAsia="en-NZ"/>
        </w:rPr>
        <w:lastRenderedPageBreak/>
        <w:drawing>
          <wp:inline distT="0" distB="0" distL="0" distR="0" wp14:anchorId="3CDE50E5" wp14:editId="5E638D8D">
            <wp:extent cx="4572000" cy="784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Areni chordplots.jpg"/>
                    <pic:cNvPicPr/>
                  </pic:nvPicPr>
                  <pic:blipFill>
                    <a:blip r:embed="rId24">
                      <a:extLst>
                        <a:ext uri="{28A0092B-C50C-407E-A947-70E740481C1C}">
                          <a14:useLocalDpi xmlns:a14="http://schemas.microsoft.com/office/drawing/2010/main" val="0"/>
                        </a:ext>
                      </a:extLst>
                    </a:blip>
                    <a:stretch>
                      <a:fillRect/>
                    </a:stretch>
                  </pic:blipFill>
                  <pic:spPr>
                    <a:xfrm>
                      <a:off x="0" y="0"/>
                      <a:ext cx="4572000" cy="7848600"/>
                    </a:xfrm>
                    <a:prstGeom prst="rect">
                      <a:avLst/>
                    </a:prstGeom>
                  </pic:spPr>
                </pic:pic>
              </a:graphicData>
            </a:graphic>
          </wp:inline>
        </w:drawing>
      </w:r>
    </w:p>
    <w:p w14:paraId="533A10F3" w14:textId="77777777" w:rsidR="00EC53CD" w:rsidRDefault="00EC53CD" w:rsidP="00EC53CD">
      <w:pPr>
        <w:pStyle w:val="Caption"/>
      </w:pPr>
      <w:bookmarkStart w:id="49" w:name="_Ref31117614"/>
      <w:bookmarkStart w:id="50" w:name="_Ref31708627"/>
    </w:p>
    <w:p w14:paraId="75A90D72" w14:textId="755E33A8" w:rsidR="00EC53CD" w:rsidRDefault="00EC53CD" w:rsidP="00EC53CD">
      <w:pPr>
        <w:pStyle w:val="Caption"/>
      </w:pPr>
      <w:bookmarkStart w:id="51" w:name="_Ref34650247"/>
      <w:r>
        <w:t xml:space="preserve">Figure </w:t>
      </w:r>
      <w:r>
        <w:fldChar w:fldCharType="begin"/>
      </w:r>
      <w:r>
        <w:instrText xml:space="preserve"> SEQ Figure \* ARABIC </w:instrText>
      </w:r>
      <w:r>
        <w:fldChar w:fldCharType="separate"/>
      </w:r>
      <w:r w:rsidR="007A472E">
        <w:rPr>
          <w:noProof/>
        </w:rPr>
        <w:t>8</w:t>
      </w:r>
      <w:r>
        <w:fldChar w:fldCharType="end"/>
      </w:r>
      <w:bookmarkEnd w:id="49"/>
      <w:bookmarkEnd w:id="51"/>
      <w:r>
        <w:t>: SSK shape and geometry as expressed by chords and centring, as calculated for model iCCSA643_BMC.</w:t>
      </w:r>
      <w:bookmarkEnd w:id="50"/>
    </w:p>
    <w:p w14:paraId="4B4F3A26" w14:textId="21CB9236" w:rsidR="000A1502" w:rsidRDefault="000A1502" w:rsidP="000A1502"/>
    <w:p w14:paraId="3976A6EF" w14:textId="77777777" w:rsidR="000A1502" w:rsidRDefault="000A1502" w:rsidP="000A1502"/>
    <w:p w14:paraId="17EF0494" w14:textId="77777777" w:rsidR="000A1502" w:rsidRDefault="000A1502" w:rsidP="000A1502">
      <w:r>
        <w:lastRenderedPageBreak/>
        <w:t xml:space="preserve">The mean aspect ratio value shown below the top plot in the figure is calculated as the average of the pairwise aspect ratios of chords, taken over all possible pair combinations. Also, the maximal aspect ratio, i.e. the ratio of the longest to the shortest chord, is shown. </w:t>
      </w:r>
    </w:p>
    <w:p w14:paraId="478F6EDE" w14:textId="77777777" w:rsidR="000A1502" w:rsidRDefault="000A1502" w:rsidP="000A1502"/>
    <w:p w14:paraId="649D10F7" w14:textId="77777777" w:rsidR="000A1502" w:rsidRDefault="000A1502" w:rsidP="000A1502">
      <w:r>
        <w:t>A context for these values is provided by considering the values for highly regular shapes. In 2 or 3 dimensions, it is intuitively clear that the more facets a regular polytope has, the closer it approaches a hypersphere; for example, a regular hypercube (square or cube) is closer to a hypersphere (circle or sphere) than a regular simplex (triangle or tetrahedron). Typically, the number of facets for a SSK (i.e., its number of constraint hyperplanes) is around 1.5 – 1.8 N where N = number of dimensions. The minimum number to give a closed polytope is the (1+1/N) N for a simplex while a hypercube has 2 N facets. So a SSK (if it was regular in shape) could be considered to be intermediate between the simplex and hypercube cases in the trend towards full spherical symmetry.</w:t>
      </w:r>
    </w:p>
    <w:p w14:paraId="78A0B728" w14:textId="77777777" w:rsidR="000A1502" w:rsidRDefault="000A1502" w:rsidP="000A1502"/>
    <w:p w14:paraId="489F7B28" w14:textId="253C4718" w:rsidR="000A1502" w:rsidRDefault="000A1502" w:rsidP="000A1502">
      <w:pPr>
        <w:pStyle w:val="Caption"/>
        <w:keepNext/>
      </w:pPr>
      <w:bookmarkStart w:id="52" w:name="_Ref34653724"/>
      <w:r>
        <w:t xml:space="preserve">Table </w:t>
      </w:r>
      <w:r>
        <w:fldChar w:fldCharType="begin"/>
      </w:r>
      <w:r>
        <w:instrText xml:space="preserve"> SEQ Table \* ARABIC </w:instrText>
      </w:r>
      <w:r>
        <w:fldChar w:fldCharType="separate"/>
      </w:r>
      <w:r w:rsidR="007A472E">
        <w:rPr>
          <w:noProof/>
        </w:rPr>
        <w:t>1</w:t>
      </w:r>
      <w:r>
        <w:fldChar w:fldCharType="end"/>
      </w:r>
      <w:bookmarkEnd w:id="52"/>
      <w:r>
        <w:t>: Aspect ratios as function of dimension for regular polytopes</w:t>
      </w:r>
    </w:p>
    <w:tbl>
      <w:tblPr>
        <w:tblStyle w:val="TableGrid"/>
        <w:tblW w:w="0" w:type="auto"/>
        <w:tblLook w:val="04A0" w:firstRow="1" w:lastRow="0" w:firstColumn="1" w:lastColumn="0" w:noHBand="0" w:noVBand="1"/>
      </w:tblPr>
      <w:tblGrid>
        <w:gridCol w:w="1295"/>
        <w:gridCol w:w="1683"/>
        <w:gridCol w:w="1079"/>
        <w:gridCol w:w="1038"/>
        <w:gridCol w:w="1021"/>
        <w:gridCol w:w="1098"/>
        <w:gridCol w:w="1089"/>
      </w:tblGrid>
      <w:tr w:rsidR="000A1502" w14:paraId="246D5BAA" w14:textId="77777777" w:rsidTr="002C2BCA">
        <w:tc>
          <w:tcPr>
            <w:tcW w:w="1295" w:type="dxa"/>
            <w:tcBorders>
              <w:right w:val="double" w:sz="4" w:space="0" w:color="auto"/>
            </w:tcBorders>
          </w:tcPr>
          <w:p w14:paraId="294490AA" w14:textId="77777777" w:rsidR="000A1502" w:rsidRDefault="000A1502" w:rsidP="002C2BCA"/>
        </w:tc>
        <w:tc>
          <w:tcPr>
            <w:tcW w:w="1683" w:type="dxa"/>
            <w:tcBorders>
              <w:left w:val="double" w:sz="4" w:space="0" w:color="auto"/>
            </w:tcBorders>
          </w:tcPr>
          <w:p w14:paraId="466E8926" w14:textId="77777777" w:rsidR="000A1502" w:rsidRDefault="000A1502" w:rsidP="002C2BCA">
            <w:r>
              <w:t>Dimensions N</w:t>
            </w:r>
          </w:p>
        </w:tc>
        <w:tc>
          <w:tcPr>
            <w:tcW w:w="1079" w:type="dxa"/>
          </w:tcPr>
          <w:p w14:paraId="199043E9" w14:textId="77777777" w:rsidR="000A1502" w:rsidRDefault="000A1502" w:rsidP="002C2BCA">
            <w:r>
              <w:t>2</w:t>
            </w:r>
          </w:p>
        </w:tc>
        <w:tc>
          <w:tcPr>
            <w:tcW w:w="1038" w:type="dxa"/>
          </w:tcPr>
          <w:p w14:paraId="4E89F199" w14:textId="77777777" w:rsidR="000A1502" w:rsidRDefault="000A1502" w:rsidP="002C2BCA">
            <w:r>
              <w:t>3</w:t>
            </w:r>
          </w:p>
        </w:tc>
        <w:tc>
          <w:tcPr>
            <w:tcW w:w="1021" w:type="dxa"/>
          </w:tcPr>
          <w:p w14:paraId="1D065E04" w14:textId="77777777" w:rsidR="000A1502" w:rsidRDefault="000A1502" w:rsidP="002C2BCA">
            <w:r>
              <w:t>15</w:t>
            </w:r>
          </w:p>
        </w:tc>
        <w:tc>
          <w:tcPr>
            <w:tcW w:w="1098" w:type="dxa"/>
          </w:tcPr>
          <w:p w14:paraId="1851745B" w14:textId="77777777" w:rsidR="000A1502" w:rsidRDefault="000A1502" w:rsidP="002C2BCA">
            <w:r>
              <w:t>50</w:t>
            </w:r>
          </w:p>
        </w:tc>
        <w:tc>
          <w:tcPr>
            <w:tcW w:w="1089" w:type="dxa"/>
          </w:tcPr>
          <w:p w14:paraId="07E983AE" w14:textId="77777777" w:rsidR="000A1502" w:rsidRDefault="000A1502" w:rsidP="002C2BCA">
            <w:r>
              <w:t>100</w:t>
            </w:r>
          </w:p>
        </w:tc>
      </w:tr>
      <w:tr w:rsidR="000A1502" w14:paraId="6E42F391" w14:textId="77777777" w:rsidTr="002C2BCA">
        <w:tc>
          <w:tcPr>
            <w:tcW w:w="1295" w:type="dxa"/>
            <w:vMerge w:val="restart"/>
            <w:tcBorders>
              <w:right w:val="double" w:sz="4" w:space="0" w:color="auto"/>
            </w:tcBorders>
          </w:tcPr>
          <w:p w14:paraId="12625E1B" w14:textId="77777777" w:rsidR="000A1502" w:rsidRDefault="000A1502" w:rsidP="002C2BCA">
            <w:r>
              <w:t>Mean aspect</w:t>
            </w:r>
          </w:p>
        </w:tc>
        <w:tc>
          <w:tcPr>
            <w:tcW w:w="1683" w:type="dxa"/>
            <w:tcBorders>
              <w:left w:val="double" w:sz="4" w:space="0" w:color="auto"/>
            </w:tcBorders>
          </w:tcPr>
          <w:p w14:paraId="62C0E103" w14:textId="77777777" w:rsidR="000A1502" w:rsidRDefault="000A1502" w:rsidP="002C2BCA">
            <w:r>
              <w:t>Hypersphere</w:t>
            </w:r>
          </w:p>
        </w:tc>
        <w:tc>
          <w:tcPr>
            <w:tcW w:w="1079" w:type="dxa"/>
          </w:tcPr>
          <w:p w14:paraId="1C851A91" w14:textId="77777777" w:rsidR="000A1502" w:rsidRDefault="000A1502" w:rsidP="002C2BCA">
            <w:r>
              <w:t>1</w:t>
            </w:r>
          </w:p>
        </w:tc>
        <w:tc>
          <w:tcPr>
            <w:tcW w:w="1038" w:type="dxa"/>
          </w:tcPr>
          <w:p w14:paraId="3958E46C" w14:textId="77777777" w:rsidR="000A1502" w:rsidRDefault="000A1502" w:rsidP="002C2BCA">
            <w:r>
              <w:t>1</w:t>
            </w:r>
          </w:p>
        </w:tc>
        <w:tc>
          <w:tcPr>
            <w:tcW w:w="1021" w:type="dxa"/>
          </w:tcPr>
          <w:p w14:paraId="223FE278" w14:textId="77777777" w:rsidR="000A1502" w:rsidRDefault="000A1502" w:rsidP="002C2BCA">
            <w:r>
              <w:t>1</w:t>
            </w:r>
          </w:p>
        </w:tc>
        <w:tc>
          <w:tcPr>
            <w:tcW w:w="1098" w:type="dxa"/>
          </w:tcPr>
          <w:p w14:paraId="07DFEA44" w14:textId="77777777" w:rsidR="000A1502" w:rsidRDefault="000A1502" w:rsidP="002C2BCA">
            <w:r>
              <w:t>1</w:t>
            </w:r>
          </w:p>
        </w:tc>
        <w:tc>
          <w:tcPr>
            <w:tcW w:w="1089" w:type="dxa"/>
          </w:tcPr>
          <w:p w14:paraId="342AEFEC" w14:textId="77777777" w:rsidR="000A1502" w:rsidRDefault="000A1502" w:rsidP="002C2BCA">
            <w:r>
              <w:t>1</w:t>
            </w:r>
          </w:p>
        </w:tc>
      </w:tr>
      <w:tr w:rsidR="000A1502" w14:paraId="7EB7219C" w14:textId="77777777" w:rsidTr="002C2BCA">
        <w:tc>
          <w:tcPr>
            <w:tcW w:w="1295" w:type="dxa"/>
            <w:vMerge/>
            <w:tcBorders>
              <w:right w:val="double" w:sz="4" w:space="0" w:color="auto"/>
            </w:tcBorders>
          </w:tcPr>
          <w:p w14:paraId="198702C8" w14:textId="77777777" w:rsidR="000A1502" w:rsidRDefault="000A1502" w:rsidP="002C2BCA"/>
        </w:tc>
        <w:tc>
          <w:tcPr>
            <w:tcW w:w="1683" w:type="dxa"/>
            <w:tcBorders>
              <w:left w:val="double" w:sz="4" w:space="0" w:color="auto"/>
            </w:tcBorders>
          </w:tcPr>
          <w:p w14:paraId="6B8264EE" w14:textId="77777777" w:rsidR="000A1502" w:rsidRDefault="000A1502" w:rsidP="002C2BCA">
            <w:r>
              <w:t>Hypercube</w:t>
            </w:r>
          </w:p>
        </w:tc>
        <w:tc>
          <w:tcPr>
            <w:tcW w:w="1079" w:type="dxa"/>
          </w:tcPr>
          <w:p w14:paraId="0466FA19" w14:textId="77777777" w:rsidR="000A1502" w:rsidRDefault="000A1502" w:rsidP="002C2BCA">
            <w:r>
              <w:t>1.0</w:t>
            </w:r>
          </w:p>
        </w:tc>
        <w:tc>
          <w:tcPr>
            <w:tcW w:w="1038" w:type="dxa"/>
          </w:tcPr>
          <w:p w14:paraId="7D953977" w14:textId="77777777" w:rsidR="000A1502" w:rsidRDefault="000A1502" w:rsidP="002C2BCA">
            <w:r>
              <w:t>1.3</w:t>
            </w:r>
          </w:p>
        </w:tc>
        <w:tc>
          <w:tcPr>
            <w:tcW w:w="1021" w:type="dxa"/>
          </w:tcPr>
          <w:p w14:paraId="60CA86C2" w14:textId="77777777" w:rsidR="000A1502" w:rsidRDefault="000A1502" w:rsidP="002C2BCA">
            <w:r>
              <w:t>1.2</w:t>
            </w:r>
          </w:p>
        </w:tc>
        <w:tc>
          <w:tcPr>
            <w:tcW w:w="1098" w:type="dxa"/>
          </w:tcPr>
          <w:p w14:paraId="54A0BC7B" w14:textId="77777777" w:rsidR="000A1502" w:rsidRDefault="000A1502" w:rsidP="002C2BCA">
            <w:r>
              <w:t>1.2</w:t>
            </w:r>
          </w:p>
        </w:tc>
        <w:tc>
          <w:tcPr>
            <w:tcW w:w="1089" w:type="dxa"/>
          </w:tcPr>
          <w:p w14:paraId="356BAC20" w14:textId="77777777" w:rsidR="000A1502" w:rsidRDefault="000A1502" w:rsidP="002C2BCA">
            <w:r>
              <w:t>1.3</w:t>
            </w:r>
          </w:p>
        </w:tc>
      </w:tr>
      <w:tr w:rsidR="000A1502" w14:paraId="5F8C03DC" w14:textId="77777777" w:rsidTr="002C2BCA">
        <w:tc>
          <w:tcPr>
            <w:tcW w:w="1295" w:type="dxa"/>
            <w:vMerge/>
            <w:tcBorders>
              <w:bottom w:val="double" w:sz="4" w:space="0" w:color="auto"/>
              <w:right w:val="double" w:sz="4" w:space="0" w:color="auto"/>
            </w:tcBorders>
          </w:tcPr>
          <w:p w14:paraId="529163A5" w14:textId="77777777" w:rsidR="000A1502" w:rsidRDefault="000A1502" w:rsidP="002C2BCA"/>
        </w:tc>
        <w:tc>
          <w:tcPr>
            <w:tcW w:w="1683" w:type="dxa"/>
            <w:tcBorders>
              <w:left w:val="double" w:sz="4" w:space="0" w:color="auto"/>
              <w:bottom w:val="double" w:sz="4" w:space="0" w:color="auto"/>
            </w:tcBorders>
          </w:tcPr>
          <w:p w14:paraId="2EA88217" w14:textId="77777777" w:rsidR="000A1502" w:rsidRDefault="000A1502" w:rsidP="002C2BCA">
            <w:r>
              <w:t>Simplex</w:t>
            </w:r>
          </w:p>
        </w:tc>
        <w:tc>
          <w:tcPr>
            <w:tcW w:w="1079" w:type="dxa"/>
            <w:tcBorders>
              <w:bottom w:val="double" w:sz="4" w:space="0" w:color="auto"/>
            </w:tcBorders>
          </w:tcPr>
          <w:p w14:paraId="11937B55" w14:textId="77777777" w:rsidR="000A1502" w:rsidRDefault="000A1502" w:rsidP="002C2BCA">
            <w:r>
              <w:t>1.2</w:t>
            </w:r>
          </w:p>
        </w:tc>
        <w:tc>
          <w:tcPr>
            <w:tcW w:w="1038" w:type="dxa"/>
            <w:tcBorders>
              <w:bottom w:val="double" w:sz="4" w:space="0" w:color="auto"/>
            </w:tcBorders>
          </w:tcPr>
          <w:p w14:paraId="61EF3096" w14:textId="77777777" w:rsidR="000A1502" w:rsidRDefault="000A1502" w:rsidP="002C2BCA">
            <w:r>
              <w:t>1.3</w:t>
            </w:r>
          </w:p>
        </w:tc>
        <w:tc>
          <w:tcPr>
            <w:tcW w:w="1021" w:type="dxa"/>
            <w:tcBorders>
              <w:bottom w:val="double" w:sz="4" w:space="0" w:color="auto"/>
            </w:tcBorders>
          </w:tcPr>
          <w:p w14:paraId="3027D9FD" w14:textId="77777777" w:rsidR="000A1502" w:rsidRDefault="000A1502" w:rsidP="002C2BCA">
            <w:r>
              <w:t>1.4</w:t>
            </w:r>
          </w:p>
        </w:tc>
        <w:tc>
          <w:tcPr>
            <w:tcW w:w="1098" w:type="dxa"/>
            <w:tcBorders>
              <w:bottom w:val="double" w:sz="4" w:space="0" w:color="auto"/>
            </w:tcBorders>
          </w:tcPr>
          <w:p w14:paraId="03E27D2E" w14:textId="77777777" w:rsidR="000A1502" w:rsidRDefault="000A1502" w:rsidP="002C2BCA">
            <w:r>
              <w:t>1.5</w:t>
            </w:r>
          </w:p>
        </w:tc>
        <w:tc>
          <w:tcPr>
            <w:tcW w:w="1089" w:type="dxa"/>
            <w:tcBorders>
              <w:bottom w:val="double" w:sz="4" w:space="0" w:color="auto"/>
            </w:tcBorders>
          </w:tcPr>
          <w:p w14:paraId="22E8FF04" w14:textId="77777777" w:rsidR="000A1502" w:rsidRDefault="000A1502" w:rsidP="002C2BCA">
            <w:r>
              <w:t>1.5</w:t>
            </w:r>
          </w:p>
        </w:tc>
      </w:tr>
      <w:tr w:rsidR="000A1502" w14:paraId="23C23F54" w14:textId="77777777" w:rsidTr="002C2BCA">
        <w:tc>
          <w:tcPr>
            <w:tcW w:w="1295" w:type="dxa"/>
            <w:vMerge w:val="restart"/>
            <w:tcBorders>
              <w:top w:val="double" w:sz="4" w:space="0" w:color="auto"/>
              <w:right w:val="double" w:sz="4" w:space="0" w:color="auto"/>
            </w:tcBorders>
          </w:tcPr>
          <w:p w14:paraId="197CECBC" w14:textId="77777777" w:rsidR="000A1502" w:rsidRDefault="000A1502" w:rsidP="002C2BCA">
            <w:r>
              <w:t>Max aspect</w:t>
            </w:r>
          </w:p>
        </w:tc>
        <w:tc>
          <w:tcPr>
            <w:tcW w:w="1683" w:type="dxa"/>
            <w:tcBorders>
              <w:top w:val="double" w:sz="4" w:space="0" w:color="auto"/>
              <w:left w:val="double" w:sz="4" w:space="0" w:color="auto"/>
            </w:tcBorders>
          </w:tcPr>
          <w:p w14:paraId="6892ABA8" w14:textId="77777777" w:rsidR="000A1502" w:rsidRDefault="000A1502" w:rsidP="002C2BCA">
            <w:r>
              <w:t>Hypersphere</w:t>
            </w:r>
          </w:p>
        </w:tc>
        <w:tc>
          <w:tcPr>
            <w:tcW w:w="1079" w:type="dxa"/>
            <w:tcBorders>
              <w:top w:val="double" w:sz="4" w:space="0" w:color="auto"/>
            </w:tcBorders>
          </w:tcPr>
          <w:p w14:paraId="5DD0312F" w14:textId="77777777" w:rsidR="000A1502" w:rsidRDefault="000A1502" w:rsidP="002C2BCA">
            <w:r>
              <w:t>1</w:t>
            </w:r>
          </w:p>
        </w:tc>
        <w:tc>
          <w:tcPr>
            <w:tcW w:w="1038" w:type="dxa"/>
            <w:tcBorders>
              <w:top w:val="double" w:sz="4" w:space="0" w:color="auto"/>
            </w:tcBorders>
          </w:tcPr>
          <w:p w14:paraId="16FBBA28" w14:textId="77777777" w:rsidR="000A1502" w:rsidRDefault="000A1502" w:rsidP="002C2BCA">
            <w:r>
              <w:t>1</w:t>
            </w:r>
          </w:p>
        </w:tc>
        <w:tc>
          <w:tcPr>
            <w:tcW w:w="1021" w:type="dxa"/>
            <w:tcBorders>
              <w:top w:val="double" w:sz="4" w:space="0" w:color="auto"/>
            </w:tcBorders>
          </w:tcPr>
          <w:p w14:paraId="52216174" w14:textId="77777777" w:rsidR="000A1502" w:rsidRDefault="000A1502" w:rsidP="002C2BCA">
            <w:r>
              <w:t>1</w:t>
            </w:r>
          </w:p>
        </w:tc>
        <w:tc>
          <w:tcPr>
            <w:tcW w:w="1098" w:type="dxa"/>
            <w:tcBorders>
              <w:top w:val="double" w:sz="4" w:space="0" w:color="auto"/>
            </w:tcBorders>
          </w:tcPr>
          <w:p w14:paraId="65A47F92" w14:textId="77777777" w:rsidR="000A1502" w:rsidRDefault="000A1502" w:rsidP="002C2BCA">
            <w:r>
              <w:t>1</w:t>
            </w:r>
          </w:p>
        </w:tc>
        <w:tc>
          <w:tcPr>
            <w:tcW w:w="1089" w:type="dxa"/>
            <w:tcBorders>
              <w:top w:val="double" w:sz="4" w:space="0" w:color="auto"/>
            </w:tcBorders>
          </w:tcPr>
          <w:p w14:paraId="72BEFB79" w14:textId="77777777" w:rsidR="000A1502" w:rsidRDefault="000A1502" w:rsidP="002C2BCA">
            <w:r>
              <w:t>1</w:t>
            </w:r>
          </w:p>
        </w:tc>
      </w:tr>
      <w:tr w:rsidR="000A1502" w14:paraId="20F6BA03" w14:textId="77777777" w:rsidTr="002C2BCA">
        <w:tc>
          <w:tcPr>
            <w:tcW w:w="1295" w:type="dxa"/>
            <w:vMerge/>
            <w:tcBorders>
              <w:right w:val="double" w:sz="4" w:space="0" w:color="auto"/>
            </w:tcBorders>
          </w:tcPr>
          <w:p w14:paraId="6E04426B" w14:textId="77777777" w:rsidR="000A1502" w:rsidRDefault="000A1502" w:rsidP="002C2BCA"/>
        </w:tc>
        <w:tc>
          <w:tcPr>
            <w:tcW w:w="1683" w:type="dxa"/>
            <w:tcBorders>
              <w:left w:val="double" w:sz="4" w:space="0" w:color="auto"/>
            </w:tcBorders>
          </w:tcPr>
          <w:p w14:paraId="3474F8F6" w14:textId="77777777" w:rsidR="000A1502" w:rsidRDefault="000A1502" w:rsidP="002C2BCA">
            <w:r>
              <w:t>Hypercube</w:t>
            </w:r>
          </w:p>
        </w:tc>
        <w:tc>
          <w:tcPr>
            <w:tcW w:w="1079" w:type="dxa"/>
          </w:tcPr>
          <w:p w14:paraId="067FB309" w14:textId="77777777" w:rsidR="000A1502" w:rsidRDefault="000A1502" w:rsidP="002C2BCA">
            <w:r>
              <w:t>1.0</w:t>
            </w:r>
          </w:p>
        </w:tc>
        <w:tc>
          <w:tcPr>
            <w:tcW w:w="1038" w:type="dxa"/>
          </w:tcPr>
          <w:p w14:paraId="6C04268D" w14:textId="77777777" w:rsidR="000A1502" w:rsidRDefault="000A1502" w:rsidP="002C2BCA">
            <w:r>
              <w:t>1.4</w:t>
            </w:r>
          </w:p>
        </w:tc>
        <w:tc>
          <w:tcPr>
            <w:tcW w:w="1021" w:type="dxa"/>
          </w:tcPr>
          <w:p w14:paraId="7647D798" w14:textId="77777777" w:rsidR="000A1502" w:rsidRDefault="000A1502" w:rsidP="002C2BCA">
            <w:r>
              <w:t>2.2</w:t>
            </w:r>
          </w:p>
        </w:tc>
        <w:tc>
          <w:tcPr>
            <w:tcW w:w="1098" w:type="dxa"/>
          </w:tcPr>
          <w:p w14:paraId="3D26E378" w14:textId="77777777" w:rsidR="000A1502" w:rsidRDefault="000A1502" w:rsidP="002C2BCA">
            <w:r>
              <w:t>2.5</w:t>
            </w:r>
          </w:p>
        </w:tc>
        <w:tc>
          <w:tcPr>
            <w:tcW w:w="1089" w:type="dxa"/>
          </w:tcPr>
          <w:p w14:paraId="17F1592C" w14:textId="77777777" w:rsidR="000A1502" w:rsidRDefault="000A1502" w:rsidP="002C2BCA">
            <w:r>
              <w:t>2.7</w:t>
            </w:r>
          </w:p>
        </w:tc>
      </w:tr>
      <w:tr w:rsidR="000A1502" w14:paraId="3596A175" w14:textId="77777777" w:rsidTr="002C2BCA">
        <w:tc>
          <w:tcPr>
            <w:tcW w:w="1295" w:type="dxa"/>
            <w:vMerge/>
            <w:tcBorders>
              <w:right w:val="double" w:sz="4" w:space="0" w:color="auto"/>
            </w:tcBorders>
          </w:tcPr>
          <w:p w14:paraId="344AD471" w14:textId="77777777" w:rsidR="000A1502" w:rsidRDefault="000A1502" w:rsidP="002C2BCA"/>
        </w:tc>
        <w:tc>
          <w:tcPr>
            <w:tcW w:w="1683" w:type="dxa"/>
            <w:tcBorders>
              <w:left w:val="double" w:sz="4" w:space="0" w:color="auto"/>
            </w:tcBorders>
          </w:tcPr>
          <w:p w14:paraId="35C4B43D" w14:textId="77777777" w:rsidR="000A1502" w:rsidRDefault="000A1502" w:rsidP="002C2BCA">
            <w:r>
              <w:t>Simplex</w:t>
            </w:r>
          </w:p>
        </w:tc>
        <w:tc>
          <w:tcPr>
            <w:tcW w:w="1079" w:type="dxa"/>
          </w:tcPr>
          <w:p w14:paraId="5643630C" w14:textId="77777777" w:rsidR="000A1502" w:rsidRDefault="000A1502" w:rsidP="002C2BCA">
            <w:r>
              <w:t>1.2</w:t>
            </w:r>
          </w:p>
        </w:tc>
        <w:tc>
          <w:tcPr>
            <w:tcW w:w="1038" w:type="dxa"/>
          </w:tcPr>
          <w:p w14:paraId="723BA9DC" w14:textId="77777777" w:rsidR="000A1502" w:rsidRDefault="000A1502" w:rsidP="002C2BCA">
            <w:r>
              <w:t>1.4</w:t>
            </w:r>
          </w:p>
        </w:tc>
        <w:tc>
          <w:tcPr>
            <w:tcW w:w="1021" w:type="dxa"/>
          </w:tcPr>
          <w:p w14:paraId="75F04957" w14:textId="77777777" w:rsidR="000A1502" w:rsidRDefault="000A1502" w:rsidP="002C2BCA">
            <w:r>
              <w:t>2.7</w:t>
            </w:r>
          </w:p>
        </w:tc>
        <w:tc>
          <w:tcPr>
            <w:tcW w:w="1098" w:type="dxa"/>
          </w:tcPr>
          <w:p w14:paraId="1E3A8884" w14:textId="77777777" w:rsidR="000A1502" w:rsidRDefault="000A1502" w:rsidP="002C2BCA">
            <w:r>
              <w:t>5</w:t>
            </w:r>
          </w:p>
        </w:tc>
        <w:tc>
          <w:tcPr>
            <w:tcW w:w="1089" w:type="dxa"/>
          </w:tcPr>
          <w:p w14:paraId="4693F7CF" w14:textId="77777777" w:rsidR="000A1502" w:rsidRDefault="000A1502" w:rsidP="002C2BCA">
            <w:r>
              <w:t>6.8</w:t>
            </w:r>
          </w:p>
        </w:tc>
      </w:tr>
    </w:tbl>
    <w:p w14:paraId="6EBCD680" w14:textId="77777777" w:rsidR="000A1502" w:rsidRDefault="000A1502" w:rsidP="000A1502"/>
    <w:p w14:paraId="5D7DD3E6" w14:textId="7AE6E600" w:rsidR="008349BB" w:rsidRDefault="00F31826" w:rsidP="009B0D29">
      <w:r>
        <w:fldChar w:fldCharType="begin"/>
      </w:r>
      <w:r>
        <w:instrText xml:space="preserve"> REF _Ref34653724 \h </w:instrText>
      </w:r>
      <w:r>
        <w:fldChar w:fldCharType="separate"/>
      </w:r>
      <w:r w:rsidR="007A472E">
        <w:t xml:space="preserve">Table </w:t>
      </w:r>
      <w:r w:rsidR="007A472E">
        <w:rPr>
          <w:noProof/>
        </w:rPr>
        <w:t>1</w:t>
      </w:r>
      <w:r>
        <w:fldChar w:fldCharType="end"/>
      </w:r>
      <w:r>
        <w:t xml:space="preserve"> </w:t>
      </w:r>
      <w:r w:rsidR="008349BB">
        <w:t xml:space="preserve">shows </w:t>
      </w:r>
      <w:r w:rsidR="00E11268">
        <w:t>aspect ratios</w:t>
      </w:r>
      <w:r w:rsidR="008349BB">
        <w:t xml:space="preserve"> </w:t>
      </w:r>
      <w:r w:rsidR="00B231DE">
        <w:t xml:space="preserve">calculated </w:t>
      </w:r>
      <w:r w:rsidR="00E11268">
        <w:t xml:space="preserve">by </w:t>
      </w:r>
      <w:r w:rsidR="00CF3A80">
        <w:rPr>
          <w:i/>
        </w:rPr>
        <w:t>SSKernel</w:t>
      </w:r>
      <w:r w:rsidR="00E11268">
        <w:t xml:space="preserve"> </w:t>
      </w:r>
      <w:r w:rsidR="008349BB">
        <w:t xml:space="preserve">for </w:t>
      </w:r>
      <w:r w:rsidR="00E11268">
        <w:t>these regular polytopes in different dimensional spaces.</w:t>
      </w:r>
      <w:r w:rsidR="008349BB">
        <w:t xml:space="preserve"> </w:t>
      </w:r>
      <w:r w:rsidR="00427546">
        <w:t xml:space="preserve">The mean aspect ratios in </w:t>
      </w:r>
      <w:r w:rsidR="00E11268">
        <w:t>the table reflects the</w:t>
      </w:r>
      <w:r w:rsidR="00427546">
        <w:t xml:space="preserve"> trend </w:t>
      </w:r>
      <w:r w:rsidR="00E11268">
        <w:t xml:space="preserve">noted above </w:t>
      </w:r>
      <w:r w:rsidR="00427546">
        <w:t>and as the values show very little dependence on the dimensions, it serves as a plausible measure for isotropy and symmetry.</w:t>
      </w:r>
    </w:p>
    <w:p w14:paraId="3F3711DF" w14:textId="77777777" w:rsidR="002F466E" w:rsidRDefault="002F466E" w:rsidP="009B0D29"/>
    <w:p w14:paraId="3EB56065" w14:textId="77777777" w:rsidR="005E3F76" w:rsidRDefault="005E3F76" w:rsidP="009B0D29">
      <w:r>
        <w:t xml:space="preserve">The maximal aspect ratio also reflects this trend, an in addition shows that even for these highly symmetric shapes there is a tendency for the difference between the largest and smallest orthogonal chord lengths to increase moderately with dimensions. This is simply because </w:t>
      </w:r>
      <w:r w:rsidR="0008532D">
        <w:t xml:space="preserve">the length maximisation of each subsequent chord is more constrained by the requirement that it is orthogonal to all previous ones. The values in the table shows that this factor only accounts for single digit factor increases in the maximal aspect ratio over the range of dimensions relevant to </w:t>
      </w:r>
      <w:r w:rsidR="00CF3A80">
        <w:t>SSK</w:t>
      </w:r>
      <w:r w:rsidR="0008532D">
        <w:t xml:space="preserve"> calculations.</w:t>
      </w:r>
    </w:p>
    <w:p w14:paraId="4F3FC800" w14:textId="77777777" w:rsidR="0008532D" w:rsidRDefault="0008532D" w:rsidP="009B0D29"/>
    <w:p w14:paraId="5CE88283" w14:textId="4D6CBF7F" w:rsidR="0008532D" w:rsidRDefault="0008532D" w:rsidP="009B0D29">
      <w:r>
        <w:t xml:space="preserve">By contrast, the example of </w:t>
      </w:r>
      <w:r w:rsidR="00640CC7">
        <w:fldChar w:fldCharType="begin"/>
      </w:r>
      <w:r w:rsidR="00640CC7">
        <w:instrText xml:space="preserve"> REF _Ref34650247 \h </w:instrText>
      </w:r>
      <w:r w:rsidR="00640CC7">
        <w:fldChar w:fldCharType="separate"/>
      </w:r>
      <w:r w:rsidR="007A472E">
        <w:t xml:space="preserve">Figure </w:t>
      </w:r>
      <w:r w:rsidR="007A472E">
        <w:rPr>
          <w:noProof/>
        </w:rPr>
        <w:t>8</w:t>
      </w:r>
      <w:r w:rsidR="00640CC7">
        <w:fldChar w:fldCharType="end"/>
      </w:r>
      <w:r>
        <w:t xml:space="preserve"> shows a mean aspect ratio of 38 and a maximal value of 7593, indicating that its </w:t>
      </w:r>
      <w:r w:rsidR="00CF3A80">
        <w:t>SSK</w:t>
      </w:r>
      <w:r>
        <w:t xml:space="preserve"> polytope shape is far from being isotropic.</w:t>
      </w:r>
    </w:p>
    <w:p w14:paraId="5EE3C59D" w14:textId="77777777" w:rsidR="0008532D" w:rsidRDefault="0008532D" w:rsidP="009B0D29"/>
    <w:p w14:paraId="6320F2B2" w14:textId="42A921CC" w:rsidR="00645CA2" w:rsidRDefault="0008532D" w:rsidP="009B0D29">
      <w:r>
        <w:t xml:space="preserve">The lower plot in </w:t>
      </w:r>
      <w:r w:rsidR="00640CC7">
        <w:fldChar w:fldCharType="begin"/>
      </w:r>
      <w:r w:rsidR="00640CC7">
        <w:instrText xml:space="preserve"> REF _Ref34650247 \h </w:instrText>
      </w:r>
      <w:r w:rsidR="00640CC7">
        <w:fldChar w:fldCharType="separate"/>
      </w:r>
      <w:r w:rsidR="007A472E">
        <w:t xml:space="preserve">Figure </w:t>
      </w:r>
      <w:r w:rsidR="007A472E">
        <w:rPr>
          <w:noProof/>
        </w:rPr>
        <w:t>8</w:t>
      </w:r>
      <w:r w:rsidR="00640CC7">
        <w:fldChar w:fldCharType="end"/>
      </w:r>
      <w:r>
        <w:t xml:space="preserve"> shows the radius to the periphery, along the </w:t>
      </w:r>
      <w:r w:rsidR="00203315">
        <w:t xml:space="preserve">forwards and backwards directions of each of the chords shown in the top figure. The plot is arranged in such a way that the longer of these is always shown above the axis. </w:t>
      </w:r>
      <w:r w:rsidR="00645CA2">
        <w:t xml:space="preserve">The total length of each coloured bar amounts to the diameter of the </w:t>
      </w:r>
      <w:r w:rsidR="00CF3A80">
        <w:t>SSK</w:t>
      </w:r>
      <w:r w:rsidR="00645CA2">
        <w:t xml:space="preserve"> along each chord direction. This is generally considerably smaller than the corresponding chord length, because it is by definition constrained to pass through the coordinate origin.</w:t>
      </w:r>
    </w:p>
    <w:p w14:paraId="020B8EA1" w14:textId="77777777" w:rsidR="00645CA2" w:rsidRDefault="00645CA2" w:rsidP="009B0D29"/>
    <w:p w14:paraId="106B628D" w14:textId="77777777" w:rsidR="00645CA2" w:rsidRDefault="00203315" w:rsidP="009B0D29">
      <w:r>
        <w:lastRenderedPageBreak/>
        <w:t>The magenta bars</w:t>
      </w:r>
      <w:r w:rsidR="00B5746D">
        <w:t xml:space="preserve"> below the axis </w:t>
      </w:r>
      <w:r>
        <w:t>are symmetric</w:t>
      </w:r>
      <w:r w:rsidR="00B5746D">
        <w:t>ally copied</w:t>
      </w:r>
      <w:r>
        <w:t xml:space="preserve"> above the axis, </w:t>
      </w:r>
      <w:r w:rsidR="00B5746D">
        <w:t xml:space="preserve">to bring out </w:t>
      </w:r>
      <w:r>
        <w:t xml:space="preserve"> the difference </w:t>
      </w:r>
      <w:r w:rsidR="00B5746D">
        <w:t xml:space="preserve">as a </w:t>
      </w:r>
      <w:r>
        <w:t>lighter shaded overhang. The fact that in the example shown</w:t>
      </w:r>
      <w:r w:rsidR="00645CA2">
        <w:t>,</w:t>
      </w:r>
      <w:r>
        <w:t xml:space="preserve"> these overhangs are quite small, indicates firstly that the </w:t>
      </w:r>
      <w:r w:rsidR="00CF3A80">
        <w:t>SSK</w:t>
      </w:r>
      <w:r>
        <w:t xml:space="preserve"> is reasonably symmetric in each individual direction, and </w:t>
      </w:r>
      <w:r w:rsidR="00645CA2">
        <w:t>secondly</w:t>
      </w:r>
      <w:r>
        <w:t xml:space="preserve"> that the centre refining process was quite successful in selecting a point that is centrally located</w:t>
      </w:r>
      <w:r w:rsidR="00640CC7">
        <w:t>,</w:t>
      </w:r>
      <w:r>
        <w:t xml:space="preserve"> as the coordinate origin. </w:t>
      </w:r>
    </w:p>
    <w:p w14:paraId="02B06736" w14:textId="77777777" w:rsidR="00645CA2" w:rsidRDefault="00645CA2" w:rsidP="009B0D29"/>
    <w:p w14:paraId="44743EA3" w14:textId="77777777" w:rsidR="0008532D" w:rsidRDefault="00203315" w:rsidP="009B0D29">
      <w:r>
        <w:t xml:space="preserve">The non-centrality measure shown below the figure, indicates that </w:t>
      </w:r>
      <w:r w:rsidR="00645CA2">
        <w:t xml:space="preserve">the overhang is on average 24.5% of the corresponding diameter, </w:t>
      </w:r>
      <w:r>
        <w:t xml:space="preserve">taken over all the peripheral opposing point pairs (not just the chord </w:t>
      </w:r>
      <w:r w:rsidR="00645CA2">
        <w:t>directions shown in the figure).</w:t>
      </w:r>
      <w:r>
        <w:t xml:space="preserve"> </w:t>
      </w:r>
      <w:r w:rsidR="00645CA2">
        <w:t>By way of comparison, this value works out as 0% for the hypercube in all dimensions</w:t>
      </w:r>
      <w:r w:rsidR="006F50DA">
        <w:t>,</w:t>
      </w:r>
      <w:r w:rsidR="00645CA2">
        <w:t xml:space="preserve"> but ranging from </w:t>
      </w:r>
      <w:r w:rsidR="00B5746D">
        <w:t>12</w:t>
      </w:r>
      <w:r w:rsidR="00645CA2">
        <w:t xml:space="preserve">% </w:t>
      </w:r>
      <w:r w:rsidR="00B5746D">
        <w:t xml:space="preserve">at N = 2 </w:t>
      </w:r>
      <w:r w:rsidR="00645CA2">
        <w:t xml:space="preserve">to </w:t>
      </w:r>
      <w:r w:rsidR="00B5746D">
        <w:t xml:space="preserve">47% at N = 100 </w:t>
      </w:r>
      <w:r w:rsidR="00645CA2">
        <w:t xml:space="preserve">for the </w:t>
      </w:r>
      <w:r w:rsidR="006F50DA">
        <w:t>simplex</w:t>
      </w:r>
      <w:r w:rsidR="00645CA2">
        <w:t>.</w:t>
      </w:r>
      <w:r w:rsidR="006F50DA">
        <w:t xml:space="preserve"> Consideration of the 2D and 3D cases makes it clear why perfect centring is possible for a hypercube but not for a simplex.</w:t>
      </w:r>
    </w:p>
    <w:p w14:paraId="3A93B9A7" w14:textId="77777777" w:rsidR="00F24DFB" w:rsidRDefault="00F24DFB" w:rsidP="009B0D29"/>
    <w:p w14:paraId="5045FC41" w14:textId="0D3BD27F" w:rsidR="00F24DFB" w:rsidRDefault="0097719C" w:rsidP="009B0D29">
      <w:r>
        <w:t xml:space="preserve">The final result produced by Stage 5, is the comparison of mean inscribed radii for the simplexes that respectively enclose the full </w:t>
      </w:r>
      <w:r w:rsidR="00CF3A80">
        <w:t>SSK</w:t>
      </w:r>
      <w:r>
        <w:t xml:space="preserve"> and the PPP</w:t>
      </w:r>
      <w:r w:rsidR="00640CC7">
        <w:t xml:space="preserve"> (see </w:t>
      </w:r>
      <w:r w:rsidR="00640CC7">
        <w:fldChar w:fldCharType="begin"/>
      </w:r>
      <w:r w:rsidR="00640CC7">
        <w:instrText xml:space="preserve"> REF _Ref33445888 \h </w:instrText>
      </w:r>
      <w:r w:rsidR="00640CC7">
        <w:fldChar w:fldCharType="separate"/>
      </w:r>
      <w:r w:rsidR="007A472E">
        <w:t xml:space="preserve">Figure </w:t>
      </w:r>
      <w:r w:rsidR="007A472E">
        <w:rPr>
          <w:noProof/>
        </w:rPr>
        <w:t>4</w:t>
      </w:r>
      <w:r w:rsidR="00640CC7">
        <w:fldChar w:fldCharType="end"/>
      </w:r>
      <w:r w:rsidR="00640CC7">
        <w:t>)</w:t>
      </w:r>
      <w:r>
        <w:t>. For small N, a sampling estimate of the PPP coverage is also displayed in the status report window.</w:t>
      </w:r>
    </w:p>
    <w:p w14:paraId="27EB397C" w14:textId="77777777" w:rsidR="0097719C" w:rsidRDefault="0097719C" w:rsidP="0097719C">
      <w:pPr>
        <w:pStyle w:val="Heading2"/>
      </w:pPr>
      <w:bookmarkStart w:id="53" w:name="_Toc34652599"/>
      <w:r>
        <w:t>Stage 6</w:t>
      </w:r>
      <w:bookmarkEnd w:id="53"/>
    </w:p>
    <w:p w14:paraId="060904CB" w14:textId="77777777" w:rsidR="00640CC7" w:rsidRPr="00640CC7" w:rsidRDefault="00640CC7" w:rsidP="00640CC7"/>
    <w:p w14:paraId="2309A2CF" w14:textId="6A660790" w:rsidR="00F9342B" w:rsidRDefault="0097719C" w:rsidP="009B0D29">
      <w:r>
        <w:t xml:space="preserve">The final stage optionally exports a PDF copy of the status report window and the detailed numerical specification of the </w:t>
      </w:r>
      <w:r w:rsidR="00CF3A80">
        <w:t>SSK</w:t>
      </w:r>
      <w:r>
        <w:t xml:space="preserve">, ray vectors etc. as </w:t>
      </w:r>
      <w:r w:rsidR="009F0CD6">
        <w:t>two output files.</w:t>
      </w:r>
      <w:r w:rsidR="00A31958">
        <w:t xml:space="preserve"> The files are stored in the same directory as the input file, and with generic names based on that of the input file.</w:t>
      </w:r>
      <w:r w:rsidR="009F0CD6">
        <w:t xml:space="preserve"> </w:t>
      </w:r>
      <w:r w:rsidR="00A31958">
        <w:t xml:space="preserve">See section </w:t>
      </w:r>
      <w:r w:rsidR="00A31958">
        <w:fldChar w:fldCharType="begin"/>
      </w:r>
      <w:r w:rsidR="00A31958">
        <w:instrText xml:space="preserve"> REF _Ref32839257 \r \h </w:instrText>
      </w:r>
      <w:r w:rsidR="00A31958">
        <w:fldChar w:fldCharType="separate"/>
      </w:r>
      <w:r w:rsidR="007A472E">
        <w:t>6.2</w:t>
      </w:r>
      <w:r w:rsidR="00A31958">
        <w:fldChar w:fldCharType="end"/>
      </w:r>
      <w:r w:rsidR="00A31958">
        <w:t xml:space="preserve"> for a full description. </w:t>
      </w:r>
      <w:r w:rsidR="00FF7493">
        <w:t>I</w:t>
      </w:r>
      <w:r w:rsidR="009F0CD6">
        <w:t xml:space="preserve">f either of these files already exists, </w:t>
      </w:r>
      <w:r w:rsidR="00FF7493">
        <w:t>the new file is saved with an allocated number</w:t>
      </w:r>
      <w:r w:rsidR="009F0CD6">
        <w:t>.</w:t>
      </w:r>
    </w:p>
    <w:p w14:paraId="43B7A87B" w14:textId="77777777" w:rsidR="00F9342B" w:rsidRDefault="00A31958" w:rsidP="00F9342B">
      <w:pPr>
        <w:pStyle w:val="Heading2"/>
      </w:pPr>
      <w:bookmarkStart w:id="54" w:name="_Ref34141142"/>
      <w:bookmarkStart w:id="55" w:name="_Toc34652600"/>
      <w:r>
        <w:t xml:space="preserve">Subsequent use of the </w:t>
      </w:r>
      <w:r w:rsidR="00CF3A80">
        <w:t>SSK</w:t>
      </w:r>
      <w:r>
        <w:t xml:space="preserve"> results.</w:t>
      </w:r>
      <w:bookmarkEnd w:id="54"/>
      <w:bookmarkEnd w:id="55"/>
    </w:p>
    <w:p w14:paraId="77C742E2" w14:textId="77777777" w:rsidR="00640CC7" w:rsidRPr="00640CC7" w:rsidRDefault="00640CC7" w:rsidP="00640CC7"/>
    <w:p w14:paraId="325DCDE4" w14:textId="77777777" w:rsidR="004B4E70" w:rsidRDefault="00A31958" w:rsidP="00A31958">
      <w:r>
        <w:t xml:space="preserve">The </w:t>
      </w:r>
      <w:r w:rsidR="00CF3A80">
        <w:rPr>
          <w:i/>
        </w:rPr>
        <w:t>SSKernel</w:t>
      </w:r>
      <w:r>
        <w:t xml:space="preserve"> program is intended as a tool for analysing and comparing metabolic models, not as </w:t>
      </w:r>
      <w:r w:rsidR="00640CC7">
        <w:t xml:space="preserve">providing </w:t>
      </w:r>
      <w:r>
        <w:t xml:space="preserve">the final outcome. </w:t>
      </w:r>
    </w:p>
    <w:p w14:paraId="53B06BFC" w14:textId="77777777" w:rsidR="004B4E70" w:rsidRDefault="004B4E70" w:rsidP="00A31958"/>
    <w:p w14:paraId="322B7951" w14:textId="77777777" w:rsidR="00A31958" w:rsidRDefault="003624CE" w:rsidP="00A31958">
      <w:r>
        <w:t xml:space="preserve">The “Report” </w:t>
      </w:r>
      <w:r w:rsidR="00640CC7">
        <w:t xml:space="preserve">output </w:t>
      </w:r>
      <w:r>
        <w:t xml:space="preserve">file documents </w:t>
      </w:r>
      <w:r w:rsidR="004B4E70">
        <w:t xml:space="preserve">the results of a particular run of the program, including the control options used. It shows the dimension reductions achieved in the various stages, and various characterisations of the </w:t>
      </w:r>
      <w:r w:rsidR="00CF3A80">
        <w:t>SSK</w:t>
      </w:r>
      <w:r w:rsidR="004B4E70">
        <w:t xml:space="preserve"> obtained such as its dimensionality, inscribed hypersphere, enclosing radius, aspect ratios and chord lengths. These values give a qualitative view of the size and shape of the </w:t>
      </w:r>
      <w:r w:rsidR="00CF3A80">
        <w:t>SSK</w:t>
      </w:r>
      <w:r w:rsidR="004B4E70">
        <w:t xml:space="preserve"> as a geometric object, in a way that can perhaps be usefully compared between different metabolic models.</w:t>
      </w:r>
    </w:p>
    <w:p w14:paraId="48D9D8F0" w14:textId="77777777" w:rsidR="004B4E70" w:rsidRDefault="004B4E70" w:rsidP="00A31958"/>
    <w:p w14:paraId="68645816" w14:textId="77777777" w:rsidR="004B4E70" w:rsidRDefault="004B4E70" w:rsidP="00A31958">
      <w:pPr>
        <w:rPr>
          <w:rStyle w:val="MathematicaFormatTextForm"/>
        </w:rPr>
      </w:pPr>
      <w:r>
        <w:t xml:space="preserve">However, for further quantitative processing, the detailed numerical data in the DIF output file is provided separately. To demonstrate how this data may be read and processed, an additional </w:t>
      </w:r>
      <w:r w:rsidRPr="004B4E70">
        <w:rPr>
          <w:i/>
        </w:rPr>
        <w:t>Mathematica</w:t>
      </w:r>
      <w:r>
        <w:t xml:space="preserve"> notebook file </w:t>
      </w:r>
      <w:r w:rsidRPr="0042790A">
        <w:rPr>
          <w:i/>
        </w:rPr>
        <w:t>Explore</w:t>
      </w:r>
      <w:r w:rsidR="00CF3A80">
        <w:rPr>
          <w:i/>
        </w:rPr>
        <w:t>Kernel</w:t>
      </w:r>
      <w:r w:rsidRPr="0042790A">
        <w:rPr>
          <w:i/>
        </w:rPr>
        <w:t>.nb</w:t>
      </w:r>
      <w:r>
        <w:t xml:space="preserve"> is included </w:t>
      </w:r>
      <w:r w:rsidR="0042790A">
        <w:t xml:space="preserve">in the </w:t>
      </w:r>
      <w:r w:rsidR="00CF3A80">
        <w:t>SSKernel</w:t>
      </w:r>
      <w:r w:rsidR="0042790A">
        <w:t xml:space="preserve"> software. </w:t>
      </w:r>
    </w:p>
    <w:p w14:paraId="6C942938" w14:textId="77777777" w:rsidR="0042790A" w:rsidRDefault="0042790A" w:rsidP="00A31958">
      <w:pPr>
        <w:rPr>
          <w:rStyle w:val="MathematicaFormatTextForm"/>
        </w:rPr>
      </w:pPr>
    </w:p>
    <w:p w14:paraId="0AFE3266" w14:textId="77777777" w:rsidR="0042790A" w:rsidRDefault="0042790A" w:rsidP="00A31958">
      <w:pPr>
        <w:rPr>
          <w:rStyle w:val="MathematicaFormatTextForm"/>
        </w:rPr>
      </w:pPr>
      <w:r>
        <w:rPr>
          <w:rStyle w:val="MathematicaFormatTextForm"/>
        </w:rPr>
        <w:t>As a first example, it displays fluxes that acquire fixed values or directions in the model as named reactions and flux values.</w:t>
      </w:r>
    </w:p>
    <w:p w14:paraId="54E019A4" w14:textId="77777777" w:rsidR="0042790A" w:rsidRDefault="0042790A" w:rsidP="00A31958">
      <w:pPr>
        <w:rPr>
          <w:rStyle w:val="MathematicaFormatTextForm"/>
        </w:rPr>
      </w:pPr>
    </w:p>
    <w:p w14:paraId="34449753" w14:textId="77777777" w:rsidR="0042790A" w:rsidRDefault="0042790A" w:rsidP="00A31958">
      <w:pPr>
        <w:rPr>
          <w:rStyle w:val="MathematicaFormatTextForm"/>
        </w:rPr>
      </w:pPr>
      <w:r>
        <w:rPr>
          <w:rStyle w:val="MathematicaFormatTextForm"/>
        </w:rPr>
        <w:t xml:space="preserve">The key result, the </w:t>
      </w:r>
      <w:r w:rsidR="00CF3A80">
        <w:rPr>
          <w:rStyle w:val="MathematicaFormatTextForm"/>
        </w:rPr>
        <w:t>SSK</w:t>
      </w:r>
      <w:r>
        <w:rPr>
          <w:rStyle w:val="MathematicaFormatTextForm"/>
        </w:rPr>
        <w:t xml:space="preserve"> specification, is disassembled into its components and each of them displayed in graphical form or with reaction names where applicable. </w:t>
      </w:r>
      <w:r>
        <w:rPr>
          <w:rStyle w:val="MathematicaFormatTextForm"/>
        </w:rPr>
        <w:lastRenderedPageBreak/>
        <w:t>Complementary to this, ray directions and thin directions that were taken out are similarly displayed.</w:t>
      </w:r>
    </w:p>
    <w:p w14:paraId="466E1076" w14:textId="77777777" w:rsidR="000019A9" w:rsidRDefault="000019A9" w:rsidP="00A31958">
      <w:pPr>
        <w:rPr>
          <w:rStyle w:val="MathematicaFormatTextForm"/>
        </w:rPr>
      </w:pPr>
    </w:p>
    <w:p w14:paraId="077A5962" w14:textId="77777777" w:rsidR="000019A9" w:rsidRDefault="000019A9" w:rsidP="00A31958">
      <w:r>
        <w:rPr>
          <w:rStyle w:val="MathematicaFormatTextForm"/>
        </w:rPr>
        <w:t xml:space="preserve">The relationship between the small dimensional </w:t>
      </w:r>
      <w:r w:rsidR="00CF3A80">
        <w:rPr>
          <w:rStyle w:val="MathematicaFormatTextForm"/>
        </w:rPr>
        <w:t>SSK</w:t>
      </w:r>
      <w:r>
        <w:rPr>
          <w:rStyle w:val="MathematicaFormatTextForm"/>
        </w:rPr>
        <w:t xml:space="preserve"> and the original full flux space (FFS) is explored by showing the periphery points in terms of both coordinate systems, in the process also demonstrating how the </w:t>
      </w:r>
      <w:r w:rsidR="00CF3A80">
        <w:rPr>
          <w:rStyle w:val="MathematicaFormatTextForm"/>
        </w:rPr>
        <w:t>SSK</w:t>
      </w:r>
      <w:r>
        <w:rPr>
          <w:rStyle w:val="MathematicaFormatTextForm"/>
        </w:rPr>
        <w:t xml:space="preserve"> specification is used to transform vectors between them. To achieve this, a few utility functi</w:t>
      </w:r>
      <w:r w:rsidR="00CF3A80">
        <w:rPr>
          <w:rStyle w:val="MathematicaFormatTextForm"/>
        </w:rPr>
        <w:t xml:space="preserve">ons are provided as part of the </w:t>
      </w:r>
      <w:r w:rsidRPr="0042790A">
        <w:rPr>
          <w:i/>
        </w:rPr>
        <w:t>Explore</w:t>
      </w:r>
      <w:r w:rsidR="00CF3A80">
        <w:rPr>
          <w:i/>
        </w:rPr>
        <w:t>Kernel</w:t>
      </w:r>
      <w:r w:rsidRPr="0042790A">
        <w:rPr>
          <w:i/>
        </w:rPr>
        <w:t>.nb</w:t>
      </w:r>
      <w:r>
        <w:t xml:space="preserve"> notebook and their use </w:t>
      </w:r>
      <w:r w:rsidR="004A261B">
        <w:t>demonstrated</w:t>
      </w:r>
      <w:r>
        <w:t>.</w:t>
      </w:r>
    </w:p>
    <w:p w14:paraId="7BC3C842" w14:textId="77777777" w:rsidR="000019A9" w:rsidRDefault="000019A9" w:rsidP="00A31958"/>
    <w:p w14:paraId="20E68D01" w14:textId="77777777" w:rsidR="000019A9" w:rsidRDefault="000019A9" w:rsidP="00A31958">
      <w:r>
        <w:t>Finally, the distribution of periphery points are explored by constructing a histogram of pa</w:t>
      </w:r>
      <w:r w:rsidR="00B71127">
        <w:t xml:space="preserve">ir angles between them. Another use of periphery points to gauge the range of variation of individual named fluxes over the extent of the </w:t>
      </w:r>
      <w:r w:rsidR="00CF3A80">
        <w:t>SSK</w:t>
      </w:r>
      <w:r w:rsidR="00B71127">
        <w:t>, is given as a demonstration, as well as a small example of using them for averaging calculations.</w:t>
      </w:r>
    </w:p>
    <w:p w14:paraId="47BC311C" w14:textId="77777777" w:rsidR="00B71127" w:rsidRDefault="00B71127" w:rsidP="00A31958"/>
    <w:p w14:paraId="19B4DF88" w14:textId="77777777" w:rsidR="00B71127" w:rsidRPr="000019A9" w:rsidRDefault="00B71127" w:rsidP="00A31958">
      <w:r>
        <w:t xml:space="preserve">It is hoped that these demonstrations can serve </w:t>
      </w:r>
      <w:r>
        <w:rPr>
          <w:rStyle w:val="MathematicaFormatTextForm"/>
        </w:rPr>
        <w:t>as a template that can be expanded for further calculations and analysis.</w:t>
      </w:r>
    </w:p>
    <w:p w14:paraId="4AF02E83" w14:textId="77777777" w:rsidR="00B71127" w:rsidRDefault="00B71127" w:rsidP="009B0D29">
      <w:pPr>
        <w:sectPr w:rsidR="00B71127" w:rsidSect="005A652F">
          <w:headerReference w:type="default" r:id="rId25"/>
          <w:pgSz w:w="11907" w:h="16840" w:code="9"/>
          <w:pgMar w:top="1440" w:right="1797" w:bottom="1440" w:left="1797" w:header="720" w:footer="720" w:gutter="0"/>
          <w:cols w:space="720"/>
          <w:noEndnote/>
        </w:sectPr>
      </w:pPr>
    </w:p>
    <w:p w14:paraId="7B3523B7" w14:textId="77777777" w:rsidR="007A5603" w:rsidRDefault="007A5603" w:rsidP="007A5603">
      <w:pPr>
        <w:pStyle w:val="Heading1"/>
      </w:pPr>
      <w:bookmarkStart w:id="56" w:name="_Ref32573350"/>
      <w:bookmarkStart w:id="57" w:name="_Toc34652601"/>
      <w:r>
        <w:lastRenderedPageBreak/>
        <w:t>Command line implementation</w:t>
      </w:r>
      <w:bookmarkEnd w:id="56"/>
      <w:bookmarkEnd w:id="57"/>
    </w:p>
    <w:p w14:paraId="40A8124D" w14:textId="77777777" w:rsidR="00EC3FED" w:rsidRDefault="00EC3FED" w:rsidP="009B0D29"/>
    <w:p w14:paraId="0AD2E054" w14:textId="2CCCB533" w:rsidR="007A5603" w:rsidRDefault="007A5603" w:rsidP="009B0D29">
      <w:r>
        <w:t xml:space="preserve">For users who do not have access to a full </w:t>
      </w:r>
      <w:r w:rsidRPr="007A5603">
        <w:rPr>
          <w:i/>
        </w:rPr>
        <w:t>Mathematica</w:t>
      </w:r>
      <w:r>
        <w:t xml:space="preserve"> installation, a command line version can be run which only needs installation of the Wolfram Engine software, which can be obtained free of charge together with the WolframScript interpreter as set out in section</w:t>
      </w:r>
      <w:r w:rsidR="009B33C8">
        <w:t xml:space="preserve"> </w:t>
      </w:r>
      <w:r w:rsidR="009B33C8">
        <w:fldChar w:fldCharType="begin"/>
      </w:r>
      <w:r w:rsidR="009B33C8">
        <w:instrText xml:space="preserve"> REF _Ref32574344 \r \h </w:instrText>
      </w:r>
      <w:r w:rsidR="009B33C8">
        <w:fldChar w:fldCharType="separate"/>
      </w:r>
      <w:r w:rsidR="007A472E">
        <w:t>2</w:t>
      </w:r>
      <w:r w:rsidR="009B33C8">
        <w:fldChar w:fldCharType="end"/>
      </w:r>
      <w:r>
        <w:t xml:space="preserve">. </w:t>
      </w:r>
    </w:p>
    <w:p w14:paraId="56F4AD83" w14:textId="77777777" w:rsidR="007A5603" w:rsidRDefault="007A5603" w:rsidP="009B0D29"/>
    <w:p w14:paraId="03B160DF" w14:textId="77777777" w:rsidR="007A5603" w:rsidRDefault="00EC3FED" w:rsidP="009B0D29">
      <w:r>
        <w:t xml:space="preserve">This version uses exactly the same </w:t>
      </w:r>
      <w:r w:rsidR="00426F3C" w:rsidRPr="00426F3C">
        <w:rPr>
          <w:i/>
          <w:iCs/>
        </w:rPr>
        <w:t>Mathematica</w:t>
      </w:r>
      <w:r w:rsidR="00426F3C">
        <w:t xml:space="preserve"> </w:t>
      </w:r>
      <w:r>
        <w:t>code files</w:t>
      </w:r>
      <w:r w:rsidR="00426F3C">
        <w:t xml:space="preserve"> in the Packages directory</w:t>
      </w:r>
      <w:r w:rsidR="00ED1FFF">
        <w:t xml:space="preserve"> as the notebook version</w:t>
      </w:r>
      <w:r>
        <w:t xml:space="preserve">, but executes all stages in sequence without any possibility of user intervention. Adjustable parameters are in this case initialized in the configuration file, and can be set to desired values in the command line used to invoke the </w:t>
      </w:r>
      <w:r w:rsidR="0042027D">
        <w:t xml:space="preserve">wolfram </w:t>
      </w:r>
      <w:r>
        <w:t xml:space="preserve">script file </w:t>
      </w:r>
      <w:r w:rsidR="00CF3A80">
        <w:rPr>
          <w:i/>
        </w:rPr>
        <w:t>SSKernel</w:t>
      </w:r>
      <w:r w:rsidRPr="00EC3FED">
        <w:rPr>
          <w:i/>
        </w:rPr>
        <w:t>s</w:t>
      </w:r>
      <w:r w:rsidR="0042027D">
        <w:rPr>
          <w:i/>
        </w:rPr>
        <w:t>cript</w:t>
      </w:r>
      <w:r w:rsidRPr="00EC3FED">
        <w:rPr>
          <w:i/>
        </w:rPr>
        <w:t>.wls</w:t>
      </w:r>
      <w:r>
        <w:t xml:space="preserve">. </w:t>
      </w:r>
      <w:r w:rsidR="00426F3C">
        <w:t>Some of these variables may still be further adjusted by the program itself based on calculation results. The final values that were used in a specific run are listed in its Report output file.</w:t>
      </w:r>
    </w:p>
    <w:p w14:paraId="46DDFC2A" w14:textId="77777777" w:rsidR="00EC3FED" w:rsidRDefault="00EC3FED" w:rsidP="009B0D29"/>
    <w:p w14:paraId="4D1FB717" w14:textId="77777777" w:rsidR="00EC3FED" w:rsidRDefault="00EC3FED" w:rsidP="009B0D29">
      <w:r>
        <w:t>Detailed explanations of how wolfram script files are used and run in various operating systems, are available at</w:t>
      </w:r>
      <w:r w:rsidR="006E4D79">
        <w:t xml:space="preserve"> </w:t>
      </w:r>
      <w:hyperlink r:id="rId26" w:history="1">
        <w:r w:rsidR="006E4D79">
          <w:rPr>
            <w:rStyle w:val="Hyperlink"/>
          </w:rPr>
          <w:t>https://www.wolfram.com/engine/?source=nav</w:t>
        </w:r>
      </w:hyperlink>
      <w:r w:rsidR="006E4D79">
        <w:t xml:space="preserve"> </w:t>
      </w:r>
      <w:r>
        <w:t xml:space="preserve">.  The examples here are based on running the script in the </w:t>
      </w:r>
      <w:r w:rsidRPr="00EC3FED">
        <w:rPr>
          <w:i/>
        </w:rPr>
        <w:t>Windows 10 PowerShell</w:t>
      </w:r>
      <w:r>
        <w:t xml:space="preserve"> environment and may need slight adaptation elsewhere.</w:t>
      </w:r>
    </w:p>
    <w:p w14:paraId="54BFD368" w14:textId="77777777" w:rsidR="0042027D" w:rsidRDefault="0042027D" w:rsidP="009B0D29"/>
    <w:p w14:paraId="5E1E25C1" w14:textId="77777777" w:rsidR="0042027D" w:rsidRDefault="0042027D" w:rsidP="009B0D29">
      <w:r>
        <w:t xml:space="preserve">The script file can be run with up to 2 arguments, each given as a string enclosed in double or single quotes: </w:t>
      </w:r>
    </w:p>
    <w:p w14:paraId="459B494F" w14:textId="77777777" w:rsidR="0042027D" w:rsidRDefault="0042027D" w:rsidP="0042027D">
      <w:pPr>
        <w:pStyle w:val="ListParagraph"/>
        <w:numPr>
          <w:ilvl w:val="0"/>
          <w:numId w:val="36"/>
        </w:numPr>
      </w:pPr>
      <w:r>
        <w:t xml:space="preserve">Without an argument, it will process </w:t>
      </w:r>
      <w:r w:rsidR="00503FC8">
        <w:t xml:space="preserve">the first .mat or .m </w:t>
      </w:r>
      <w:r>
        <w:t xml:space="preserve">input file </w:t>
      </w:r>
      <w:r w:rsidR="00503FC8">
        <w:t xml:space="preserve">that it finds in the subdirectory “TEST” </w:t>
      </w:r>
      <w:r>
        <w:t>located i</w:t>
      </w:r>
      <w:r w:rsidR="00F53EB9">
        <w:t>n the same directory as itself, and with default option values.</w:t>
      </w:r>
    </w:p>
    <w:p w14:paraId="715840A0" w14:textId="77777777" w:rsidR="0042027D" w:rsidRDefault="00F53EB9" w:rsidP="0042027D">
      <w:pPr>
        <w:pStyle w:val="ListParagraph"/>
        <w:numPr>
          <w:ilvl w:val="0"/>
          <w:numId w:val="36"/>
        </w:numPr>
      </w:pPr>
      <w:r>
        <w:t>If there is one argument, this</w:t>
      </w:r>
      <w:r w:rsidR="00A04331">
        <w:t xml:space="preserve"> will be taken as the file path of an input file to be processed. Whether this path </w:t>
      </w:r>
      <w:r w:rsidR="00B93960">
        <w:t xml:space="preserve">specification </w:t>
      </w:r>
      <w:r w:rsidR="00A04331">
        <w:t xml:space="preserve">is to be absolute or relative, depends on the values assigned to the variable </w:t>
      </w:r>
      <w:r w:rsidR="00A04331" w:rsidRPr="00A04331">
        <w:rPr>
          <w:i/>
          <w:iCs/>
        </w:rPr>
        <w:t>DataDirectory</w:t>
      </w:r>
      <w:r w:rsidR="00A04331">
        <w:t xml:space="preserve"> in the file </w:t>
      </w:r>
      <w:r w:rsidR="006E263A">
        <w:t>“</w:t>
      </w:r>
      <w:r w:rsidR="00A04331">
        <w:t>Configuration.m” located in the “Packages” directory.</w:t>
      </w:r>
    </w:p>
    <w:p w14:paraId="61B42DAA" w14:textId="77777777" w:rsidR="00F53EB9" w:rsidRDefault="00A04331" w:rsidP="00A04331">
      <w:pPr>
        <w:pStyle w:val="ListParagraph"/>
      </w:pPr>
      <w:r>
        <w:t xml:space="preserve">With the default assignment </w:t>
      </w:r>
      <w:r w:rsidRPr="006E263A">
        <w:rPr>
          <w:rFonts w:ascii="Courier New" w:hAnsi="Courier New" w:cs="Courier New"/>
          <w:sz w:val="22"/>
          <w:szCs w:val="22"/>
        </w:rPr>
        <w:t>DataDirectory=””</w:t>
      </w:r>
      <w:r>
        <w:t xml:space="preserve"> a full (absolute) path to the data file needs to be given in the command line </w:t>
      </w:r>
      <w:r w:rsidR="007A66F5">
        <w:t>argument. To</w:t>
      </w:r>
      <w:r>
        <w:t xml:space="preserve"> avoid the need for a tedious command line, any non-empty string value assigned to </w:t>
      </w:r>
      <w:r w:rsidRPr="00A35D87">
        <w:rPr>
          <w:i/>
          <w:iCs/>
        </w:rPr>
        <w:t>DataDirectory</w:t>
      </w:r>
      <w:r>
        <w:t>, is prepended to the path string supplied in the argument.</w:t>
      </w:r>
      <w:r w:rsidR="00A35D87">
        <w:t xml:space="preserve"> </w:t>
      </w:r>
    </w:p>
    <w:p w14:paraId="5848B031" w14:textId="77777777" w:rsidR="00F53EB9" w:rsidRDefault="00F53EB9" w:rsidP="00A04331">
      <w:pPr>
        <w:pStyle w:val="ListParagraph"/>
      </w:pPr>
    </w:p>
    <w:p w14:paraId="779C350B" w14:textId="77777777" w:rsidR="00A04331" w:rsidRDefault="00A35D87" w:rsidP="00A04331">
      <w:pPr>
        <w:pStyle w:val="ListParagraph"/>
      </w:pPr>
      <w:r>
        <w:t>Examples of appropriate assignments are</w:t>
      </w:r>
      <w:r w:rsidR="006E263A">
        <w:t>:</w:t>
      </w:r>
    </w:p>
    <w:p w14:paraId="3EABE0C1" w14:textId="77777777" w:rsidR="00022DFD" w:rsidRDefault="00022DFD" w:rsidP="006E263A">
      <w:pPr>
        <w:ind w:left="720"/>
        <w:rPr>
          <w:rFonts w:ascii="Courier New" w:hAnsi="Courier New" w:cs="Courier New"/>
          <w:sz w:val="22"/>
          <w:szCs w:val="22"/>
        </w:rPr>
      </w:pPr>
    </w:p>
    <w:p w14:paraId="62DA2C65" w14:textId="77777777" w:rsidR="006E263A" w:rsidRDefault="006E263A" w:rsidP="006E263A">
      <w:pPr>
        <w:ind w:left="720"/>
        <w:rPr>
          <w:rFonts w:ascii="Courier New" w:hAnsi="Courier New" w:cs="Courier New"/>
          <w:sz w:val="22"/>
          <w:szCs w:val="22"/>
        </w:rPr>
      </w:pPr>
      <w:r w:rsidRPr="006E263A">
        <w:rPr>
          <w:rFonts w:ascii="Courier New" w:hAnsi="Courier New" w:cs="Courier New"/>
          <w:sz w:val="22"/>
          <w:szCs w:val="22"/>
        </w:rPr>
        <w:t xml:space="preserve">DataDirectory="C:/Users/John Smith/Documents/Data/"       DataDirectory="C:\\Users\\John Smith\\Documents\\Data\\" </w:t>
      </w:r>
    </w:p>
    <w:p w14:paraId="66E60830" w14:textId="77777777" w:rsidR="00F53EB9" w:rsidRDefault="00F53EB9" w:rsidP="006E263A">
      <w:pPr>
        <w:pStyle w:val="ListParagraph"/>
      </w:pPr>
    </w:p>
    <w:p w14:paraId="21D5100D" w14:textId="77777777" w:rsidR="006E263A" w:rsidRDefault="006E263A" w:rsidP="006E263A">
      <w:pPr>
        <w:pStyle w:val="ListParagraph"/>
      </w:pPr>
      <w:r w:rsidRPr="006E263A">
        <w:t>Either forwards</w:t>
      </w:r>
      <w:r>
        <w:t xml:space="preserve"> (Unix-style) or backwards slashes (Windows style) may be used, but in the latter case each backslash needs to be doubled because </w:t>
      </w:r>
      <w:r w:rsidRPr="006E263A">
        <w:rPr>
          <w:i/>
          <w:iCs/>
        </w:rPr>
        <w:t>Mathematica</w:t>
      </w:r>
      <w:r>
        <w:t xml:space="preserve"> uses this as an escape character in a quoted string.</w:t>
      </w:r>
    </w:p>
    <w:p w14:paraId="05D58ACF" w14:textId="77777777" w:rsidR="00F53EB9" w:rsidRDefault="00F53EB9" w:rsidP="006E263A">
      <w:pPr>
        <w:pStyle w:val="ListParagraph"/>
      </w:pPr>
    </w:p>
    <w:p w14:paraId="6C3AD0A2" w14:textId="77777777" w:rsidR="006E263A" w:rsidRPr="006E263A" w:rsidRDefault="006E263A" w:rsidP="006E263A">
      <w:pPr>
        <w:pStyle w:val="ListParagraph"/>
      </w:pPr>
      <w:r>
        <w:t xml:space="preserve">With </w:t>
      </w:r>
      <w:r w:rsidRPr="006E263A">
        <w:rPr>
          <w:i/>
          <w:iCs/>
        </w:rPr>
        <w:t>Datadirectory</w:t>
      </w:r>
      <w:r>
        <w:t xml:space="preserve"> terminated by a slash, an appropriate command line argument in each case might be</w:t>
      </w:r>
    </w:p>
    <w:p w14:paraId="2762C1DA" w14:textId="77777777" w:rsidR="00022DFD" w:rsidRDefault="00022DFD" w:rsidP="00B93960">
      <w:pPr>
        <w:pStyle w:val="ListParagraph"/>
        <w:rPr>
          <w:rFonts w:ascii="Courier New" w:hAnsi="Courier New" w:cs="Courier New"/>
          <w:sz w:val="22"/>
          <w:szCs w:val="22"/>
        </w:rPr>
      </w:pPr>
    </w:p>
    <w:p w14:paraId="12B38A5C" w14:textId="77777777" w:rsidR="00B93960" w:rsidRPr="006E263A" w:rsidRDefault="006E263A" w:rsidP="00B93960">
      <w:pPr>
        <w:pStyle w:val="ListParagraph"/>
      </w:pPr>
      <w:r w:rsidRPr="006E263A">
        <w:rPr>
          <w:rFonts w:ascii="Courier New" w:hAnsi="Courier New" w:cs="Courier New"/>
          <w:sz w:val="22"/>
          <w:szCs w:val="22"/>
        </w:rPr>
        <w:t>"</w:t>
      </w:r>
      <w:r w:rsidR="00B93960">
        <w:rPr>
          <w:rFonts w:ascii="Courier New" w:hAnsi="Courier New" w:cs="Courier New"/>
          <w:sz w:val="22"/>
          <w:szCs w:val="22"/>
        </w:rPr>
        <w:t>Clostridium/IHN637.mat</w:t>
      </w:r>
      <w:r w:rsidRPr="006E263A">
        <w:rPr>
          <w:rFonts w:ascii="Courier New" w:hAnsi="Courier New" w:cs="Courier New"/>
          <w:sz w:val="22"/>
          <w:szCs w:val="22"/>
        </w:rPr>
        <w:t>"</w:t>
      </w:r>
      <w:r w:rsidR="00B93960">
        <w:rPr>
          <w:rFonts w:ascii="Courier New" w:hAnsi="Courier New" w:cs="Courier New"/>
          <w:sz w:val="22"/>
          <w:szCs w:val="22"/>
        </w:rPr>
        <w:t xml:space="preserve">  or  </w:t>
      </w:r>
      <w:r w:rsidR="00B93960" w:rsidRPr="006E263A">
        <w:rPr>
          <w:rFonts w:ascii="Courier New" w:hAnsi="Courier New" w:cs="Courier New"/>
          <w:sz w:val="22"/>
          <w:szCs w:val="22"/>
        </w:rPr>
        <w:t>"</w:t>
      </w:r>
      <w:r w:rsidR="00B93960">
        <w:rPr>
          <w:rFonts w:ascii="Courier New" w:hAnsi="Courier New" w:cs="Courier New"/>
          <w:sz w:val="22"/>
          <w:szCs w:val="22"/>
        </w:rPr>
        <w:t>Clostridium\IHN637.mat</w:t>
      </w:r>
      <w:r w:rsidR="00B93960" w:rsidRPr="006E263A">
        <w:rPr>
          <w:rFonts w:ascii="Courier New" w:hAnsi="Courier New" w:cs="Courier New"/>
          <w:sz w:val="22"/>
          <w:szCs w:val="22"/>
        </w:rPr>
        <w:t>"</w:t>
      </w:r>
    </w:p>
    <w:p w14:paraId="0CCFADD0" w14:textId="77777777" w:rsidR="00022DFD" w:rsidRDefault="00022DFD" w:rsidP="006E263A">
      <w:pPr>
        <w:pStyle w:val="ListParagraph"/>
      </w:pPr>
    </w:p>
    <w:p w14:paraId="164BB57E" w14:textId="77777777" w:rsidR="0042027D" w:rsidRDefault="00B93960" w:rsidP="006E263A">
      <w:pPr>
        <w:pStyle w:val="ListParagraph"/>
      </w:pPr>
      <w:r>
        <w:t>with no need to double the backslash</w:t>
      </w:r>
      <w:r w:rsidR="00F53EB9">
        <w:t xml:space="preserve"> in the command line</w:t>
      </w:r>
      <w:r>
        <w:t>.</w:t>
      </w:r>
    </w:p>
    <w:p w14:paraId="717E6DB3" w14:textId="77777777" w:rsidR="00AB5DB9" w:rsidRDefault="00B93960" w:rsidP="00F53EB9">
      <w:pPr>
        <w:pStyle w:val="ListParagraph"/>
        <w:numPr>
          <w:ilvl w:val="0"/>
          <w:numId w:val="36"/>
        </w:numPr>
      </w:pPr>
      <w:r>
        <w:lastRenderedPageBreak/>
        <w:t xml:space="preserve">If there are two arguments, the first is the input file as above and the second is a quoted, comma separated list of variable assignment statements, enclosed in curly brackets. Each of these overrides the corresponding statement in the configuration file, and only control variables </w:t>
      </w:r>
      <w:r w:rsidR="006E04EF">
        <w:t xml:space="preserve">that need </w:t>
      </w:r>
      <w:r>
        <w:t xml:space="preserve">to be changed </w:t>
      </w:r>
      <w:r w:rsidR="006E04EF">
        <w:t>have</w:t>
      </w:r>
      <w:r>
        <w:t xml:space="preserve"> to appear, in any order. For example:</w:t>
      </w:r>
    </w:p>
    <w:p w14:paraId="1A435E72" w14:textId="77777777" w:rsidR="00F53EB9" w:rsidRDefault="00F53EB9" w:rsidP="00B93960">
      <w:pPr>
        <w:pStyle w:val="ListParagraph"/>
      </w:pPr>
    </w:p>
    <w:p w14:paraId="258AFCFA" w14:textId="77777777" w:rsidR="00B93960" w:rsidRDefault="00B93960" w:rsidP="00B93960">
      <w:pPr>
        <w:pStyle w:val="ListParagraph"/>
        <w:rPr>
          <w:rFonts w:ascii="Courier New" w:hAnsi="Courier New" w:cs="Courier New"/>
          <w:sz w:val="22"/>
          <w:szCs w:val="22"/>
        </w:rPr>
      </w:pPr>
      <w:r>
        <w:t xml:space="preserve"> </w:t>
      </w:r>
      <w:r w:rsidRPr="006E263A">
        <w:rPr>
          <w:rFonts w:ascii="Courier New" w:hAnsi="Courier New" w:cs="Courier New"/>
          <w:sz w:val="22"/>
          <w:szCs w:val="22"/>
        </w:rPr>
        <w:t>"</w:t>
      </w:r>
      <w:r>
        <w:rPr>
          <w:rFonts w:ascii="Courier New" w:hAnsi="Courier New" w:cs="Courier New"/>
          <w:sz w:val="22"/>
          <w:szCs w:val="22"/>
        </w:rPr>
        <w:t>{verbose=</w:t>
      </w:r>
      <w:r w:rsidR="00AB5DB9">
        <w:rPr>
          <w:rFonts w:ascii="Courier New" w:hAnsi="Courier New" w:cs="Courier New"/>
          <w:sz w:val="22"/>
          <w:szCs w:val="22"/>
        </w:rPr>
        <w:t xml:space="preserve"> </w:t>
      </w:r>
      <w:r>
        <w:rPr>
          <w:rFonts w:ascii="Courier New" w:hAnsi="Courier New" w:cs="Courier New"/>
          <w:sz w:val="22"/>
          <w:szCs w:val="22"/>
        </w:rPr>
        <w:t>False,</w:t>
      </w:r>
      <w:r w:rsidR="00AB5DB9">
        <w:rPr>
          <w:rFonts w:ascii="Courier New" w:hAnsi="Courier New" w:cs="Courier New"/>
          <w:sz w:val="22"/>
          <w:szCs w:val="22"/>
        </w:rPr>
        <w:t xml:space="preserve"> LPtol=0.001, maxthin = 0.02</w:t>
      </w:r>
      <w:r>
        <w:rPr>
          <w:rFonts w:ascii="Courier New" w:hAnsi="Courier New" w:cs="Courier New"/>
          <w:sz w:val="22"/>
          <w:szCs w:val="22"/>
        </w:rPr>
        <w:t xml:space="preserve"> }</w:t>
      </w:r>
      <w:r w:rsidRPr="006E263A">
        <w:rPr>
          <w:rFonts w:ascii="Courier New" w:hAnsi="Courier New" w:cs="Courier New"/>
          <w:sz w:val="22"/>
          <w:szCs w:val="22"/>
        </w:rPr>
        <w:t>"</w:t>
      </w:r>
    </w:p>
    <w:p w14:paraId="6017DA2F" w14:textId="77777777" w:rsidR="00F53EB9" w:rsidRDefault="00F53EB9" w:rsidP="00B93960">
      <w:pPr>
        <w:pStyle w:val="ListParagraph"/>
      </w:pPr>
    </w:p>
    <w:p w14:paraId="0E1A3556" w14:textId="77777777" w:rsidR="000666B5" w:rsidRPr="006E263A" w:rsidRDefault="000666B5" w:rsidP="000666B5">
      <w:pPr>
        <w:pStyle w:val="ListParagraph"/>
        <w:ind w:left="60"/>
      </w:pPr>
      <w:r>
        <w:t>The control variables that can optionally be adjusted in the command line are listed and described in the table below.</w:t>
      </w:r>
    </w:p>
    <w:p w14:paraId="1E7CEC2D" w14:textId="77777777" w:rsidR="002449AF" w:rsidRDefault="002449AF" w:rsidP="00B93960">
      <w:pPr>
        <w:pStyle w:val="ListParagraph"/>
      </w:pPr>
    </w:p>
    <w:p w14:paraId="397D3C36" w14:textId="6474B866" w:rsidR="00EB5D14" w:rsidRDefault="00EB5D14" w:rsidP="00EB5D14">
      <w:pPr>
        <w:pStyle w:val="Caption"/>
        <w:keepNext/>
      </w:pPr>
      <w:bookmarkStart w:id="58" w:name="_Ref32838629"/>
      <w:r>
        <w:t xml:space="preserve">Table </w:t>
      </w:r>
      <w:r>
        <w:fldChar w:fldCharType="begin"/>
      </w:r>
      <w:r>
        <w:instrText xml:space="preserve"> SEQ Table \* ARABIC </w:instrText>
      </w:r>
      <w:r>
        <w:fldChar w:fldCharType="separate"/>
      </w:r>
      <w:r w:rsidR="007A472E">
        <w:rPr>
          <w:noProof/>
        </w:rPr>
        <w:t>2</w:t>
      </w:r>
      <w:r>
        <w:fldChar w:fldCharType="end"/>
      </w:r>
      <w:bookmarkEnd w:id="58"/>
      <w:r>
        <w:t>: Adjustable control parameters</w:t>
      </w:r>
    </w:p>
    <w:tbl>
      <w:tblPr>
        <w:tblStyle w:val="TableGrid"/>
        <w:tblW w:w="8364" w:type="dxa"/>
        <w:tblInd w:w="-5" w:type="dxa"/>
        <w:tblLook w:val="04A0" w:firstRow="1" w:lastRow="0" w:firstColumn="1" w:lastColumn="0" w:noHBand="0" w:noVBand="1"/>
      </w:tblPr>
      <w:tblGrid>
        <w:gridCol w:w="1747"/>
        <w:gridCol w:w="950"/>
        <w:gridCol w:w="1230"/>
        <w:gridCol w:w="4437"/>
      </w:tblGrid>
      <w:tr w:rsidR="00F97F7E" w:rsidRPr="00BA2DC2" w14:paraId="09028363" w14:textId="77777777" w:rsidTr="00774AD9">
        <w:tc>
          <w:tcPr>
            <w:tcW w:w="1747" w:type="dxa"/>
          </w:tcPr>
          <w:p w14:paraId="147BB07F" w14:textId="77777777" w:rsidR="00F97F7E" w:rsidRPr="00BA2DC2" w:rsidRDefault="00F97F7E" w:rsidP="00503FC8">
            <w:pPr>
              <w:pStyle w:val="ListParagraph"/>
              <w:ind w:left="0"/>
            </w:pPr>
            <w:r>
              <w:t>Name</w:t>
            </w:r>
          </w:p>
        </w:tc>
        <w:tc>
          <w:tcPr>
            <w:tcW w:w="950" w:type="dxa"/>
          </w:tcPr>
          <w:p w14:paraId="682EB98C" w14:textId="77777777" w:rsidR="00F97F7E" w:rsidRPr="00BA2DC2" w:rsidRDefault="00F97F7E" w:rsidP="00503FC8">
            <w:pPr>
              <w:pStyle w:val="ListParagraph"/>
              <w:ind w:left="0"/>
            </w:pPr>
            <w:r>
              <w:t>Type</w:t>
            </w:r>
          </w:p>
        </w:tc>
        <w:tc>
          <w:tcPr>
            <w:tcW w:w="1230" w:type="dxa"/>
          </w:tcPr>
          <w:p w14:paraId="63911FA7" w14:textId="77777777" w:rsidR="00F97F7E" w:rsidRDefault="00F97F7E" w:rsidP="00503FC8">
            <w:pPr>
              <w:pStyle w:val="ListParagraph"/>
              <w:ind w:left="0"/>
            </w:pPr>
            <w:r>
              <w:t>Default</w:t>
            </w:r>
          </w:p>
        </w:tc>
        <w:tc>
          <w:tcPr>
            <w:tcW w:w="4437" w:type="dxa"/>
          </w:tcPr>
          <w:p w14:paraId="517823CE" w14:textId="77777777" w:rsidR="00F97F7E" w:rsidRPr="00BA2DC2" w:rsidRDefault="00F97F7E" w:rsidP="00503FC8">
            <w:pPr>
              <w:pStyle w:val="ListParagraph"/>
              <w:ind w:left="0"/>
            </w:pPr>
            <w:r>
              <w:t>Description</w:t>
            </w:r>
          </w:p>
        </w:tc>
      </w:tr>
      <w:tr w:rsidR="00F97F7E" w:rsidRPr="00BA2DC2" w14:paraId="344520B6" w14:textId="77777777" w:rsidTr="00774AD9">
        <w:tc>
          <w:tcPr>
            <w:tcW w:w="1747" w:type="dxa"/>
          </w:tcPr>
          <w:p w14:paraId="40770F82" w14:textId="77777777" w:rsidR="00F97F7E" w:rsidRPr="00BA2DC2" w:rsidRDefault="00F97F7E" w:rsidP="00503FC8">
            <w:pPr>
              <w:pStyle w:val="ListParagraph"/>
              <w:ind w:left="0"/>
            </w:pPr>
            <w:r>
              <w:t>verbose</w:t>
            </w:r>
          </w:p>
        </w:tc>
        <w:tc>
          <w:tcPr>
            <w:tcW w:w="950" w:type="dxa"/>
          </w:tcPr>
          <w:p w14:paraId="329ABDF4" w14:textId="77777777" w:rsidR="00F97F7E" w:rsidRPr="00BA2DC2" w:rsidRDefault="00F97F7E" w:rsidP="00503FC8">
            <w:pPr>
              <w:pStyle w:val="ListParagraph"/>
              <w:ind w:left="0"/>
            </w:pPr>
            <w:r>
              <w:t>Logical</w:t>
            </w:r>
          </w:p>
        </w:tc>
        <w:tc>
          <w:tcPr>
            <w:tcW w:w="1230" w:type="dxa"/>
          </w:tcPr>
          <w:p w14:paraId="7575F74E" w14:textId="77777777" w:rsidR="00F97F7E" w:rsidRPr="00BA2DC2" w:rsidRDefault="00F97F7E" w:rsidP="00503FC8">
            <w:pPr>
              <w:pStyle w:val="ListParagraph"/>
              <w:ind w:left="0"/>
            </w:pPr>
            <w:r>
              <w:t>True</w:t>
            </w:r>
          </w:p>
        </w:tc>
        <w:tc>
          <w:tcPr>
            <w:tcW w:w="4437" w:type="dxa"/>
          </w:tcPr>
          <w:p w14:paraId="499D57FB" w14:textId="77777777" w:rsidR="00F97F7E" w:rsidRPr="00BA2DC2" w:rsidRDefault="00F97F7E" w:rsidP="000515EA">
            <w:pPr>
              <w:pStyle w:val="ListParagraph"/>
              <w:ind w:left="0"/>
            </w:pPr>
            <w:r w:rsidRPr="00BA2DC2">
              <w:t xml:space="preserve">True means </w:t>
            </w:r>
            <w:r w:rsidR="000515EA">
              <w:t>detailed progress feedback in console/control window.</w:t>
            </w:r>
          </w:p>
        </w:tc>
      </w:tr>
      <w:tr w:rsidR="00EA335D" w:rsidRPr="00BA2DC2" w14:paraId="2EE9464C" w14:textId="77777777" w:rsidTr="00774AD9">
        <w:tc>
          <w:tcPr>
            <w:tcW w:w="1747" w:type="dxa"/>
          </w:tcPr>
          <w:p w14:paraId="5B04A881" w14:textId="77777777" w:rsidR="00EA335D" w:rsidRDefault="00EA335D" w:rsidP="00503FC8">
            <w:pPr>
              <w:pStyle w:val="ListParagraph"/>
              <w:ind w:left="0"/>
            </w:pPr>
            <w:r>
              <w:t>loadreset</w:t>
            </w:r>
          </w:p>
        </w:tc>
        <w:tc>
          <w:tcPr>
            <w:tcW w:w="950" w:type="dxa"/>
          </w:tcPr>
          <w:p w14:paraId="5CC13427" w14:textId="77777777" w:rsidR="00EA335D" w:rsidRDefault="00EA335D" w:rsidP="00503FC8">
            <w:pPr>
              <w:pStyle w:val="ListParagraph"/>
              <w:ind w:left="0"/>
            </w:pPr>
            <w:r>
              <w:t>Logical</w:t>
            </w:r>
          </w:p>
        </w:tc>
        <w:tc>
          <w:tcPr>
            <w:tcW w:w="1230" w:type="dxa"/>
          </w:tcPr>
          <w:p w14:paraId="7AFAAD75" w14:textId="77777777" w:rsidR="00EA335D" w:rsidRDefault="00EA335D" w:rsidP="00503FC8">
            <w:pPr>
              <w:pStyle w:val="ListParagraph"/>
              <w:ind w:left="0"/>
            </w:pPr>
            <w:r>
              <w:t>True</w:t>
            </w:r>
          </w:p>
        </w:tc>
        <w:tc>
          <w:tcPr>
            <w:tcW w:w="4437" w:type="dxa"/>
          </w:tcPr>
          <w:p w14:paraId="7DDD53EA" w14:textId="77777777" w:rsidR="00EA335D" w:rsidRPr="00BA2DC2" w:rsidRDefault="00EA335D" w:rsidP="000515EA">
            <w:pPr>
              <w:pStyle w:val="ListParagraph"/>
              <w:ind w:left="0"/>
            </w:pPr>
            <w:r>
              <w:t>True means program may reset values according to input data</w:t>
            </w:r>
          </w:p>
        </w:tc>
      </w:tr>
      <w:tr w:rsidR="00F97F7E" w:rsidRPr="00BA2DC2" w14:paraId="2CFAA0C7" w14:textId="77777777" w:rsidTr="00774AD9">
        <w:tc>
          <w:tcPr>
            <w:tcW w:w="1747" w:type="dxa"/>
          </w:tcPr>
          <w:p w14:paraId="463AA90D" w14:textId="77777777" w:rsidR="00F97F7E" w:rsidRPr="00BA2DC2" w:rsidRDefault="00F97F7E" w:rsidP="00503FC8">
            <w:pPr>
              <w:pStyle w:val="ListParagraph"/>
              <w:ind w:left="0"/>
            </w:pPr>
            <w:r>
              <w:t>LPmethod</w:t>
            </w:r>
          </w:p>
        </w:tc>
        <w:tc>
          <w:tcPr>
            <w:tcW w:w="950" w:type="dxa"/>
          </w:tcPr>
          <w:p w14:paraId="53743096" w14:textId="77777777" w:rsidR="00F97F7E" w:rsidRPr="00BA2DC2" w:rsidRDefault="00F97F7E" w:rsidP="00503FC8">
            <w:pPr>
              <w:pStyle w:val="ListParagraph"/>
              <w:ind w:left="0"/>
            </w:pPr>
            <w:r>
              <w:t>String</w:t>
            </w:r>
          </w:p>
        </w:tc>
        <w:tc>
          <w:tcPr>
            <w:tcW w:w="1230" w:type="dxa"/>
          </w:tcPr>
          <w:p w14:paraId="2B78D4AB" w14:textId="77777777" w:rsidR="00F97F7E" w:rsidRPr="00BA2DC2" w:rsidRDefault="00F97F7E" w:rsidP="00503FC8">
            <w:pPr>
              <w:pStyle w:val="ListParagraph"/>
              <w:ind w:left="0"/>
            </w:pPr>
            <w:r>
              <w:t>Automatic</w:t>
            </w:r>
          </w:p>
        </w:tc>
        <w:tc>
          <w:tcPr>
            <w:tcW w:w="4437" w:type="dxa"/>
          </w:tcPr>
          <w:p w14:paraId="5583665B" w14:textId="77777777" w:rsidR="00F97F7E" w:rsidRPr="00BA2DC2" w:rsidRDefault="00F97F7E" w:rsidP="000515EA">
            <w:pPr>
              <w:pStyle w:val="ListParagraph"/>
              <w:ind w:left="0"/>
            </w:pPr>
            <w:r w:rsidRPr="00BA2DC2">
              <w:t xml:space="preserve"> Method used for initial bounded FBA: </w:t>
            </w:r>
            <w:r>
              <w:t>“</w:t>
            </w:r>
            <w:r w:rsidRPr="00BA2DC2">
              <w:t>Simplex</w:t>
            </w:r>
            <w:r>
              <w:t>”</w:t>
            </w:r>
            <w:r w:rsidRPr="00BA2DC2">
              <w:t xml:space="preserve"> </w:t>
            </w:r>
            <w:r w:rsidR="000515EA">
              <w:t xml:space="preserve">or </w:t>
            </w:r>
            <w:r>
              <w:t>“</w:t>
            </w:r>
            <w:r w:rsidRPr="00BA2DC2">
              <w:t>Interiorpoint</w:t>
            </w:r>
            <w:r>
              <w:t>”</w:t>
            </w:r>
            <w:r w:rsidRPr="00BA2DC2">
              <w:t>.</w:t>
            </w:r>
          </w:p>
        </w:tc>
      </w:tr>
      <w:tr w:rsidR="00F97F7E" w:rsidRPr="00BA2DC2" w14:paraId="6247C4B0" w14:textId="77777777" w:rsidTr="00774AD9">
        <w:tc>
          <w:tcPr>
            <w:tcW w:w="1747" w:type="dxa"/>
          </w:tcPr>
          <w:p w14:paraId="25F6C577" w14:textId="346DFE3D" w:rsidR="00F97F7E" w:rsidRPr="00BA2DC2" w:rsidRDefault="00774AD9" w:rsidP="00F97F7E">
            <w:pPr>
              <w:pStyle w:val="ListParagraph"/>
              <w:ind w:left="0"/>
            </w:pPr>
            <w:r>
              <w:t xml:space="preserve">FBAtol, </w:t>
            </w:r>
            <w:r w:rsidR="00F97F7E">
              <w:t>LPtol</w:t>
            </w:r>
          </w:p>
        </w:tc>
        <w:tc>
          <w:tcPr>
            <w:tcW w:w="950" w:type="dxa"/>
          </w:tcPr>
          <w:p w14:paraId="0702318A" w14:textId="77777777" w:rsidR="00F97F7E" w:rsidRPr="00BA2DC2" w:rsidRDefault="00F97F7E" w:rsidP="00503FC8">
            <w:pPr>
              <w:pStyle w:val="ListParagraph"/>
              <w:ind w:left="0"/>
            </w:pPr>
            <w:r>
              <w:t>Real</w:t>
            </w:r>
          </w:p>
        </w:tc>
        <w:tc>
          <w:tcPr>
            <w:tcW w:w="1230" w:type="dxa"/>
          </w:tcPr>
          <w:p w14:paraId="7A331D4C" w14:textId="77777777" w:rsidR="00F97F7E" w:rsidRPr="00BA2DC2" w:rsidRDefault="000515EA" w:rsidP="00503FC8">
            <w:pPr>
              <w:pStyle w:val="ListParagraph"/>
              <w:ind w:left="0"/>
            </w:pPr>
            <w:r>
              <w:t>0.0001</w:t>
            </w:r>
          </w:p>
        </w:tc>
        <w:tc>
          <w:tcPr>
            <w:tcW w:w="4437" w:type="dxa"/>
          </w:tcPr>
          <w:p w14:paraId="15F7E639" w14:textId="77777777" w:rsidR="00F97F7E" w:rsidRPr="00BA2DC2" w:rsidRDefault="00EA335D" w:rsidP="00EA335D">
            <w:pPr>
              <w:pStyle w:val="ListParagraph"/>
              <w:ind w:left="0"/>
            </w:pPr>
            <w:r>
              <w:t>Tolerance for LP convergence</w:t>
            </w:r>
            <w:r w:rsidR="00F97F7E" w:rsidRPr="00BA2DC2">
              <w:tab/>
              <w:t xml:space="preserve"> </w:t>
            </w:r>
          </w:p>
        </w:tc>
      </w:tr>
      <w:tr w:rsidR="00F97F7E" w:rsidRPr="00BA2DC2" w14:paraId="710CC7C3" w14:textId="77777777" w:rsidTr="00774AD9">
        <w:tc>
          <w:tcPr>
            <w:tcW w:w="1747" w:type="dxa"/>
          </w:tcPr>
          <w:p w14:paraId="765185AD" w14:textId="77777777" w:rsidR="00F97F7E" w:rsidRDefault="00F97F7E" w:rsidP="00F97F7E">
            <w:pPr>
              <w:pStyle w:val="ListParagraph"/>
              <w:ind w:left="0"/>
            </w:pPr>
            <w:r>
              <w:t>fixtol</w:t>
            </w:r>
          </w:p>
        </w:tc>
        <w:tc>
          <w:tcPr>
            <w:tcW w:w="950" w:type="dxa"/>
          </w:tcPr>
          <w:p w14:paraId="308233B6" w14:textId="77777777" w:rsidR="00F97F7E" w:rsidRPr="00BA2DC2" w:rsidRDefault="00F97F7E" w:rsidP="00503FC8">
            <w:pPr>
              <w:pStyle w:val="ListParagraph"/>
              <w:ind w:left="0"/>
            </w:pPr>
            <w:r>
              <w:t>Real</w:t>
            </w:r>
          </w:p>
        </w:tc>
        <w:tc>
          <w:tcPr>
            <w:tcW w:w="1230" w:type="dxa"/>
          </w:tcPr>
          <w:p w14:paraId="0E069C52" w14:textId="77777777" w:rsidR="00F97F7E" w:rsidRPr="00BA2DC2" w:rsidRDefault="000515EA" w:rsidP="00503FC8">
            <w:pPr>
              <w:pStyle w:val="ListParagraph"/>
              <w:ind w:left="0"/>
            </w:pPr>
            <w:r>
              <w:t>0.002</w:t>
            </w:r>
          </w:p>
        </w:tc>
        <w:tc>
          <w:tcPr>
            <w:tcW w:w="4437" w:type="dxa"/>
          </w:tcPr>
          <w:p w14:paraId="2EA7A90B" w14:textId="77777777" w:rsidR="00F97F7E" w:rsidRPr="00BA2DC2" w:rsidRDefault="00EA335D" w:rsidP="009F0693">
            <w:pPr>
              <w:pStyle w:val="ListParagraph"/>
              <w:ind w:left="0"/>
            </w:pPr>
            <w:r>
              <w:t>A flux varying less than this is tak</w:t>
            </w:r>
            <w:r w:rsidR="009F0693">
              <w:t>en as having a</w:t>
            </w:r>
            <w:r>
              <w:t xml:space="preserve"> fixed</w:t>
            </w:r>
            <w:r w:rsidR="009F0693">
              <w:t xml:space="preserve"> value</w:t>
            </w:r>
          </w:p>
        </w:tc>
      </w:tr>
      <w:tr w:rsidR="00F97F7E" w:rsidRPr="00BA2DC2" w14:paraId="29682FD4" w14:textId="77777777" w:rsidTr="00774AD9">
        <w:tc>
          <w:tcPr>
            <w:tcW w:w="1747" w:type="dxa"/>
          </w:tcPr>
          <w:p w14:paraId="12586998" w14:textId="77777777" w:rsidR="00F97F7E" w:rsidRPr="00BA2DC2" w:rsidRDefault="00F97F7E" w:rsidP="00503FC8">
            <w:pPr>
              <w:pStyle w:val="ListParagraph"/>
              <w:ind w:left="0"/>
            </w:pPr>
            <w:r>
              <w:t>artificial</w:t>
            </w:r>
          </w:p>
        </w:tc>
        <w:tc>
          <w:tcPr>
            <w:tcW w:w="950" w:type="dxa"/>
          </w:tcPr>
          <w:p w14:paraId="64D7B978" w14:textId="77777777" w:rsidR="00F97F7E" w:rsidRPr="00BA2DC2" w:rsidRDefault="00F97F7E" w:rsidP="00503FC8">
            <w:pPr>
              <w:pStyle w:val="ListParagraph"/>
              <w:ind w:left="0"/>
            </w:pPr>
            <w:r>
              <w:t>Real</w:t>
            </w:r>
          </w:p>
        </w:tc>
        <w:tc>
          <w:tcPr>
            <w:tcW w:w="1230" w:type="dxa"/>
          </w:tcPr>
          <w:p w14:paraId="42F314D9" w14:textId="77777777" w:rsidR="00F97F7E" w:rsidRPr="00BA2DC2" w:rsidRDefault="00F97F7E" w:rsidP="00503FC8">
            <w:pPr>
              <w:pStyle w:val="ListParagraph"/>
              <w:ind w:left="0"/>
            </w:pPr>
            <w:r>
              <w:t>100.</w:t>
            </w:r>
          </w:p>
        </w:tc>
        <w:tc>
          <w:tcPr>
            <w:tcW w:w="4437" w:type="dxa"/>
          </w:tcPr>
          <w:p w14:paraId="0273A406" w14:textId="54674013" w:rsidR="00F97F7E" w:rsidRPr="00BA2DC2" w:rsidRDefault="00F97F7E" w:rsidP="00503FC8">
            <w:pPr>
              <w:pStyle w:val="ListParagraph"/>
              <w:ind w:left="0"/>
            </w:pPr>
            <w:r w:rsidRPr="00BA2DC2">
              <w:t xml:space="preserve">Flux upper limits </w:t>
            </w:r>
            <w:r w:rsidR="00424085">
              <w:t xml:space="preserve">equal or </w:t>
            </w:r>
            <w:r w:rsidRPr="00BA2DC2">
              <w:t xml:space="preserve">larger than this are considered artificial and set to Infinity </w:t>
            </w:r>
          </w:p>
        </w:tc>
      </w:tr>
      <w:tr w:rsidR="00F97F7E" w:rsidRPr="00BA2DC2" w14:paraId="0C9F5C26" w14:textId="77777777" w:rsidTr="00774AD9">
        <w:tc>
          <w:tcPr>
            <w:tcW w:w="1747" w:type="dxa"/>
          </w:tcPr>
          <w:p w14:paraId="1CFFB3F5" w14:textId="77777777" w:rsidR="00F97F7E" w:rsidRPr="00BA2DC2" w:rsidRDefault="00F97F7E" w:rsidP="00503FC8">
            <w:pPr>
              <w:pStyle w:val="ListParagraph"/>
              <w:ind w:left="0"/>
            </w:pPr>
            <w:r>
              <w:t xml:space="preserve">targetcount </w:t>
            </w:r>
          </w:p>
        </w:tc>
        <w:tc>
          <w:tcPr>
            <w:tcW w:w="950" w:type="dxa"/>
          </w:tcPr>
          <w:p w14:paraId="18A7839D" w14:textId="77777777" w:rsidR="00F97F7E" w:rsidRPr="00BA2DC2" w:rsidRDefault="00F97F7E" w:rsidP="00503FC8">
            <w:pPr>
              <w:pStyle w:val="ListParagraph"/>
              <w:ind w:left="0"/>
            </w:pPr>
            <w:r>
              <w:t>Integer</w:t>
            </w:r>
          </w:p>
        </w:tc>
        <w:tc>
          <w:tcPr>
            <w:tcW w:w="1230" w:type="dxa"/>
          </w:tcPr>
          <w:p w14:paraId="6D70EE0E" w14:textId="77777777" w:rsidR="00F97F7E" w:rsidRPr="00BA2DC2" w:rsidRDefault="00F97F7E" w:rsidP="00503FC8">
            <w:pPr>
              <w:pStyle w:val="ListParagraph"/>
              <w:ind w:left="0"/>
            </w:pPr>
            <w:r>
              <w:t>20</w:t>
            </w:r>
          </w:p>
        </w:tc>
        <w:tc>
          <w:tcPr>
            <w:tcW w:w="4437" w:type="dxa"/>
          </w:tcPr>
          <w:p w14:paraId="20698EFE" w14:textId="77777777" w:rsidR="00F97F7E" w:rsidRPr="00BA2DC2" w:rsidRDefault="00F97F7E" w:rsidP="00503FC8">
            <w:pPr>
              <w:pStyle w:val="ListParagraph"/>
              <w:ind w:left="0"/>
            </w:pPr>
            <w:r w:rsidRPr="00BA2DC2">
              <w:t xml:space="preserve">The number of random FBF's for initial progenitor estimate </w:t>
            </w:r>
          </w:p>
        </w:tc>
      </w:tr>
      <w:tr w:rsidR="00F97F7E" w:rsidRPr="00BA2DC2" w14:paraId="601368D6" w14:textId="77777777" w:rsidTr="00774AD9">
        <w:tc>
          <w:tcPr>
            <w:tcW w:w="1747" w:type="dxa"/>
          </w:tcPr>
          <w:p w14:paraId="589EE848" w14:textId="77777777" w:rsidR="00F97F7E" w:rsidRPr="00BA2DC2" w:rsidRDefault="000515EA" w:rsidP="00503FC8">
            <w:pPr>
              <w:pStyle w:val="ListParagraph"/>
              <w:ind w:left="0"/>
            </w:pPr>
            <w:r>
              <w:t>maxthin</w:t>
            </w:r>
          </w:p>
        </w:tc>
        <w:tc>
          <w:tcPr>
            <w:tcW w:w="950" w:type="dxa"/>
          </w:tcPr>
          <w:p w14:paraId="63420120" w14:textId="77777777" w:rsidR="00F97F7E" w:rsidRPr="00BA2DC2" w:rsidRDefault="000515EA" w:rsidP="00503FC8">
            <w:pPr>
              <w:pStyle w:val="ListParagraph"/>
              <w:ind w:left="0"/>
            </w:pPr>
            <w:r>
              <w:t>Real</w:t>
            </w:r>
          </w:p>
        </w:tc>
        <w:tc>
          <w:tcPr>
            <w:tcW w:w="1230" w:type="dxa"/>
          </w:tcPr>
          <w:p w14:paraId="763202D6" w14:textId="77777777" w:rsidR="00F97F7E" w:rsidRPr="00BA2DC2" w:rsidRDefault="000515EA" w:rsidP="00503FC8">
            <w:pPr>
              <w:pStyle w:val="ListParagraph"/>
              <w:ind w:left="0"/>
            </w:pPr>
            <w:r>
              <w:t>0.</w:t>
            </w:r>
          </w:p>
        </w:tc>
        <w:tc>
          <w:tcPr>
            <w:tcW w:w="4437" w:type="dxa"/>
          </w:tcPr>
          <w:p w14:paraId="77A3C041" w14:textId="77777777" w:rsidR="00F97F7E" w:rsidRPr="00BA2DC2" w:rsidRDefault="00CF3A80" w:rsidP="009F0693">
            <w:pPr>
              <w:pStyle w:val="ListParagraph"/>
              <w:ind w:left="0"/>
            </w:pPr>
            <w:r>
              <w:t>SSK</w:t>
            </w:r>
            <w:r w:rsidR="009F0693">
              <w:t xml:space="preserve"> </w:t>
            </w:r>
            <w:r w:rsidR="00F97F7E" w:rsidRPr="00BA2DC2">
              <w:t xml:space="preserve">thickness less than this may be flattened to zero </w:t>
            </w:r>
          </w:p>
        </w:tc>
      </w:tr>
      <w:tr w:rsidR="00F97F7E" w:rsidRPr="00BA2DC2" w14:paraId="0BA574EF" w14:textId="77777777" w:rsidTr="00774AD9">
        <w:tc>
          <w:tcPr>
            <w:tcW w:w="1747" w:type="dxa"/>
          </w:tcPr>
          <w:p w14:paraId="63A9B0E2" w14:textId="77777777" w:rsidR="00F97F7E" w:rsidRPr="00BA2DC2" w:rsidRDefault="000515EA" w:rsidP="00503FC8">
            <w:pPr>
              <w:pStyle w:val="ListParagraph"/>
              <w:ind w:left="0"/>
            </w:pPr>
            <w:r>
              <w:t>maxaspect</w:t>
            </w:r>
          </w:p>
        </w:tc>
        <w:tc>
          <w:tcPr>
            <w:tcW w:w="950" w:type="dxa"/>
          </w:tcPr>
          <w:p w14:paraId="7FF3B174" w14:textId="77777777" w:rsidR="00F97F7E" w:rsidRPr="00BA2DC2" w:rsidRDefault="000515EA" w:rsidP="00503FC8">
            <w:pPr>
              <w:pStyle w:val="ListParagraph"/>
              <w:ind w:left="0"/>
            </w:pPr>
            <w:r>
              <w:t>Real</w:t>
            </w:r>
          </w:p>
        </w:tc>
        <w:tc>
          <w:tcPr>
            <w:tcW w:w="1230" w:type="dxa"/>
          </w:tcPr>
          <w:p w14:paraId="42EBA9CC" w14:textId="77777777" w:rsidR="00F97F7E" w:rsidRPr="00BA2DC2" w:rsidRDefault="000515EA" w:rsidP="00503FC8">
            <w:pPr>
              <w:pStyle w:val="ListParagraph"/>
              <w:ind w:left="0"/>
            </w:pPr>
            <w:r>
              <w:t>50.</w:t>
            </w:r>
          </w:p>
        </w:tc>
        <w:tc>
          <w:tcPr>
            <w:tcW w:w="4437" w:type="dxa"/>
          </w:tcPr>
          <w:p w14:paraId="65DDDE49" w14:textId="77777777" w:rsidR="00F97F7E" w:rsidRPr="00BA2DC2" w:rsidRDefault="009F0693" w:rsidP="009F0693">
            <w:pPr>
              <w:pStyle w:val="ListParagraph"/>
              <w:ind w:left="0"/>
            </w:pPr>
            <w:r>
              <w:t xml:space="preserve">Avoid a </w:t>
            </w:r>
            <w:r w:rsidR="00CF3A80">
              <w:t>SSK</w:t>
            </w:r>
            <w:r w:rsidR="00F97F7E" w:rsidRPr="00BA2DC2">
              <w:t xml:space="preserve"> aspect ratio larger than this, by flattening </w:t>
            </w:r>
            <w:r>
              <w:t xml:space="preserve">as allowed by </w:t>
            </w:r>
            <w:r w:rsidR="00F97F7E" w:rsidRPr="00BA2DC2">
              <w:t xml:space="preserve">maxthin  </w:t>
            </w:r>
          </w:p>
        </w:tc>
      </w:tr>
      <w:tr w:rsidR="00F97F7E" w:rsidRPr="00BA2DC2" w14:paraId="1EEE7B79" w14:textId="77777777" w:rsidTr="00774AD9">
        <w:tc>
          <w:tcPr>
            <w:tcW w:w="1747" w:type="dxa"/>
          </w:tcPr>
          <w:p w14:paraId="6583A334" w14:textId="77777777" w:rsidR="00F97F7E" w:rsidRPr="00BA2DC2" w:rsidRDefault="000515EA" w:rsidP="00503FC8">
            <w:pPr>
              <w:pStyle w:val="ListParagraph"/>
              <w:ind w:left="0"/>
            </w:pPr>
            <w:r>
              <w:t>samplesize</w:t>
            </w:r>
          </w:p>
        </w:tc>
        <w:tc>
          <w:tcPr>
            <w:tcW w:w="950" w:type="dxa"/>
          </w:tcPr>
          <w:p w14:paraId="0618EC71" w14:textId="77777777" w:rsidR="00F97F7E" w:rsidRPr="00BA2DC2" w:rsidRDefault="000515EA" w:rsidP="00503FC8">
            <w:pPr>
              <w:pStyle w:val="ListParagraph"/>
              <w:ind w:left="0"/>
            </w:pPr>
            <w:r>
              <w:t>Integer</w:t>
            </w:r>
          </w:p>
        </w:tc>
        <w:tc>
          <w:tcPr>
            <w:tcW w:w="1230" w:type="dxa"/>
          </w:tcPr>
          <w:p w14:paraId="053369C5" w14:textId="77777777" w:rsidR="00F97F7E" w:rsidRPr="00BA2DC2" w:rsidRDefault="000515EA" w:rsidP="00503FC8">
            <w:pPr>
              <w:pStyle w:val="ListParagraph"/>
              <w:ind w:left="0"/>
            </w:pPr>
            <w:r>
              <w:t>500</w:t>
            </w:r>
          </w:p>
        </w:tc>
        <w:tc>
          <w:tcPr>
            <w:tcW w:w="4437" w:type="dxa"/>
          </w:tcPr>
          <w:p w14:paraId="206D5F51" w14:textId="77777777" w:rsidR="00F97F7E" w:rsidRPr="00BA2DC2" w:rsidRDefault="00F97F7E" w:rsidP="009F0693">
            <w:pPr>
              <w:pStyle w:val="ListParagraph"/>
              <w:ind w:left="0"/>
            </w:pPr>
            <w:r w:rsidRPr="00BA2DC2">
              <w:t xml:space="preserve">The </w:t>
            </w:r>
            <w:r w:rsidR="009F0693">
              <w:t xml:space="preserve">target </w:t>
            </w:r>
            <w:r w:rsidRPr="00BA2DC2">
              <w:t>number of BFBFs</w:t>
            </w:r>
            <w:r w:rsidR="009F0693">
              <w:t xml:space="preserve"> to be</w:t>
            </w:r>
            <w:r w:rsidRPr="00BA2DC2">
              <w:t xml:space="preserve"> found</w:t>
            </w:r>
            <w:r w:rsidR="009F0693">
              <w:t>, if</w:t>
            </w:r>
            <w:r w:rsidRPr="00BA2DC2">
              <w:t xml:space="preserve"> </w:t>
            </w:r>
            <w:r w:rsidR="009F0693">
              <w:t>using greedy random search.</w:t>
            </w:r>
          </w:p>
        </w:tc>
      </w:tr>
      <w:tr w:rsidR="00F97F7E" w:rsidRPr="00BA2DC2" w14:paraId="7F01E9F1" w14:textId="77777777" w:rsidTr="00774AD9">
        <w:tc>
          <w:tcPr>
            <w:tcW w:w="1747" w:type="dxa"/>
          </w:tcPr>
          <w:p w14:paraId="3E038AA7" w14:textId="77777777" w:rsidR="00F97F7E" w:rsidRPr="00BA2DC2" w:rsidRDefault="000515EA" w:rsidP="00503FC8">
            <w:pPr>
              <w:pStyle w:val="ListParagraph"/>
              <w:ind w:left="0"/>
            </w:pPr>
            <w:r>
              <w:t>greedyfails</w:t>
            </w:r>
          </w:p>
        </w:tc>
        <w:tc>
          <w:tcPr>
            <w:tcW w:w="950" w:type="dxa"/>
          </w:tcPr>
          <w:p w14:paraId="28EAFD44" w14:textId="77777777" w:rsidR="00F97F7E" w:rsidRPr="00BA2DC2" w:rsidRDefault="000515EA" w:rsidP="00503FC8">
            <w:pPr>
              <w:pStyle w:val="ListParagraph"/>
              <w:ind w:left="0"/>
            </w:pPr>
            <w:r>
              <w:t>Integer</w:t>
            </w:r>
          </w:p>
        </w:tc>
        <w:tc>
          <w:tcPr>
            <w:tcW w:w="1230" w:type="dxa"/>
          </w:tcPr>
          <w:p w14:paraId="5A02CFF3" w14:textId="77777777" w:rsidR="00F97F7E" w:rsidRPr="00BA2DC2" w:rsidRDefault="000515EA" w:rsidP="00503FC8">
            <w:pPr>
              <w:pStyle w:val="ListParagraph"/>
              <w:ind w:left="0"/>
            </w:pPr>
            <w:r>
              <w:t>20</w:t>
            </w:r>
          </w:p>
        </w:tc>
        <w:tc>
          <w:tcPr>
            <w:tcW w:w="4437" w:type="dxa"/>
          </w:tcPr>
          <w:p w14:paraId="38F08A99" w14:textId="77777777" w:rsidR="00F97F7E" w:rsidRPr="00BA2DC2" w:rsidRDefault="009F0693" w:rsidP="009F0693">
            <w:pPr>
              <w:pStyle w:val="ListParagraph"/>
              <w:ind w:left="0"/>
            </w:pPr>
            <w:r>
              <w:t xml:space="preserve">Terminate sampling if this </w:t>
            </w:r>
            <w:r w:rsidR="00F97F7E" w:rsidRPr="00BA2DC2">
              <w:t xml:space="preserve">number of </w:t>
            </w:r>
            <w:r>
              <w:t xml:space="preserve">consecutive </w:t>
            </w:r>
            <w:r w:rsidR="00F97F7E" w:rsidRPr="00BA2DC2">
              <w:t>rejections</w:t>
            </w:r>
            <w:r>
              <w:t xml:space="preserve"> indicate a</w:t>
            </w:r>
            <w:r w:rsidR="00F97F7E" w:rsidRPr="00BA2DC2">
              <w:t xml:space="preserve"> small prospect to find any more BFBF's.  </w:t>
            </w:r>
          </w:p>
        </w:tc>
      </w:tr>
      <w:tr w:rsidR="00F97F7E" w:rsidRPr="00BA2DC2" w14:paraId="6B0C8289" w14:textId="77777777" w:rsidTr="00774AD9">
        <w:tc>
          <w:tcPr>
            <w:tcW w:w="1747" w:type="dxa"/>
          </w:tcPr>
          <w:p w14:paraId="0778C501" w14:textId="77777777" w:rsidR="00F97F7E" w:rsidRPr="00BA2DC2" w:rsidRDefault="000515EA" w:rsidP="000515EA">
            <w:pPr>
              <w:pStyle w:val="ListParagraph"/>
              <w:ind w:left="0"/>
            </w:pPr>
            <w:r>
              <w:t>treesize</w:t>
            </w:r>
          </w:p>
        </w:tc>
        <w:tc>
          <w:tcPr>
            <w:tcW w:w="950" w:type="dxa"/>
          </w:tcPr>
          <w:p w14:paraId="3F2A73FB" w14:textId="77777777" w:rsidR="00F97F7E" w:rsidRPr="00BA2DC2" w:rsidRDefault="000515EA" w:rsidP="00503FC8">
            <w:pPr>
              <w:pStyle w:val="ListParagraph"/>
              <w:ind w:left="0"/>
            </w:pPr>
            <w:r>
              <w:t>Integer</w:t>
            </w:r>
          </w:p>
        </w:tc>
        <w:tc>
          <w:tcPr>
            <w:tcW w:w="1230" w:type="dxa"/>
          </w:tcPr>
          <w:p w14:paraId="5AB03C00" w14:textId="77777777" w:rsidR="00F97F7E" w:rsidRPr="00BA2DC2" w:rsidRDefault="000515EA" w:rsidP="00503FC8">
            <w:pPr>
              <w:pStyle w:val="ListParagraph"/>
              <w:ind w:left="0"/>
            </w:pPr>
            <w:r>
              <w:t>200000</w:t>
            </w:r>
          </w:p>
        </w:tc>
        <w:tc>
          <w:tcPr>
            <w:tcW w:w="4437" w:type="dxa"/>
          </w:tcPr>
          <w:p w14:paraId="35FAA158" w14:textId="77777777" w:rsidR="00F97F7E" w:rsidRPr="00BA2DC2" w:rsidRDefault="00F97F7E" w:rsidP="009F0693">
            <w:pPr>
              <w:pStyle w:val="ListParagraph"/>
              <w:ind w:left="0"/>
            </w:pPr>
            <w:r w:rsidRPr="00BA2DC2">
              <w:t xml:space="preserve">The maximum estimated </w:t>
            </w:r>
            <w:r w:rsidR="009F0693">
              <w:t xml:space="preserve">number of tree </w:t>
            </w:r>
            <w:r w:rsidRPr="00BA2DC2">
              <w:t xml:space="preserve">nodes to be visited by exhaustive search, otherwise use greedy search </w:t>
            </w:r>
          </w:p>
        </w:tc>
      </w:tr>
      <w:tr w:rsidR="00F97F7E" w:rsidRPr="00BA2DC2" w14:paraId="3F2E312D" w14:textId="77777777" w:rsidTr="00774AD9">
        <w:tc>
          <w:tcPr>
            <w:tcW w:w="1747" w:type="dxa"/>
          </w:tcPr>
          <w:p w14:paraId="59F8AC3E" w14:textId="77777777" w:rsidR="00F97F7E" w:rsidRPr="00BA2DC2" w:rsidRDefault="000515EA" w:rsidP="00503FC8">
            <w:pPr>
              <w:pStyle w:val="ListParagraph"/>
              <w:ind w:left="0"/>
            </w:pPr>
            <w:r>
              <w:t>chordmin</w:t>
            </w:r>
          </w:p>
        </w:tc>
        <w:tc>
          <w:tcPr>
            <w:tcW w:w="950" w:type="dxa"/>
          </w:tcPr>
          <w:p w14:paraId="33F4A4B6" w14:textId="77777777" w:rsidR="00F97F7E" w:rsidRPr="00BA2DC2" w:rsidRDefault="000515EA" w:rsidP="00503FC8">
            <w:pPr>
              <w:pStyle w:val="ListParagraph"/>
              <w:ind w:left="0"/>
            </w:pPr>
            <w:r>
              <w:t>Integer</w:t>
            </w:r>
          </w:p>
        </w:tc>
        <w:tc>
          <w:tcPr>
            <w:tcW w:w="1230" w:type="dxa"/>
          </w:tcPr>
          <w:p w14:paraId="4B5F99F5" w14:textId="77777777" w:rsidR="00F97F7E" w:rsidRPr="00BA2DC2" w:rsidRDefault="000515EA" w:rsidP="00503FC8">
            <w:pPr>
              <w:pStyle w:val="ListParagraph"/>
              <w:ind w:left="0"/>
            </w:pPr>
            <w:r>
              <w:t>10</w:t>
            </w:r>
          </w:p>
        </w:tc>
        <w:tc>
          <w:tcPr>
            <w:tcW w:w="4437" w:type="dxa"/>
          </w:tcPr>
          <w:p w14:paraId="2DA21C8E" w14:textId="77777777" w:rsidR="00F97F7E" w:rsidRPr="00BA2DC2" w:rsidRDefault="00F97F7E" w:rsidP="00503FC8">
            <w:pPr>
              <w:pStyle w:val="ListParagraph"/>
              <w:ind w:left="0"/>
            </w:pPr>
            <w:r w:rsidRPr="00BA2DC2">
              <w:t xml:space="preserve">The minimal number of </w:t>
            </w:r>
            <w:r w:rsidR="00983F5C">
              <w:t xml:space="preserve">main </w:t>
            </w:r>
            <w:r w:rsidRPr="00BA2DC2">
              <w:t xml:space="preserve">chords found by LP. </w:t>
            </w:r>
          </w:p>
        </w:tc>
      </w:tr>
      <w:tr w:rsidR="00F97F7E" w:rsidRPr="00BA2DC2" w14:paraId="0A932731" w14:textId="77777777" w:rsidTr="00774AD9">
        <w:tc>
          <w:tcPr>
            <w:tcW w:w="1747" w:type="dxa"/>
          </w:tcPr>
          <w:p w14:paraId="6A217106" w14:textId="77777777" w:rsidR="00F97F7E" w:rsidRPr="00BA2DC2" w:rsidRDefault="000515EA" w:rsidP="00503FC8">
            <w:pPr>
              <w:pStyle w:val="ListParagraph"/>
              <w:ind w:left="0"/>
            </w:pPr>
            <w:r>
              <w:t>chordmax</w:t>
            </w:r>
          </w:p>
        </w:tc>
        <w:tc>
          <w:tcPr>
            <w:tcW w:w="950" w:type="dxa"/>
          </w:tcPr>
          <w:p w14:paraId="1FF9DFAE" w14:textId="77777777" w:rsidR="00F97F7E" w:rsidRPr="00BA2DC2" w:rsidRDefault="000515EA" w:rsidP="00503FC8">
            <w:pPr>
              <w:pStyle w:val="ListParagraph"/>
              <w:ind w:left="0"/>
            </w:pPr>
            <w:r>
              <w:t>Integer</w:t>
            </w:r>
          </w:p>
        </w:tc>
        <w:tc>
          <w:tcPr>
            <w:tcW w:w="1230" w:type="dxa"/>
          </w:tcPr>
          <w:p w14:paraId="5006CA49" w14:textId="77777777" w:rsidR="00F97F7E" w:rsidRPr="00BA2DC2" w:rsidRDefault="000515EA" w:rsidP="00503FC8">
            <w:pPr>
              <w:pStyle w:val="ListParagraph"/>
              <w:ind w:left="0"/>
            </w:pPr>
            <w:r>
              <w:t>50</w:t>
            </w:r>
          </w:p>
        </w:tc>
        <w:tc>
          <w:tcPr>
            <w:tcW w:w="4437" w:type="dxa"/>
          </w:tcPr>
          <w:p w14:paraId="2F8B3593" w14:textId="77777777" w:rsidR="00F97F7E" w:rsidRPr="00BA2DC2" w:rsidRDefault="00F97F7E" w:rsidP="00503FC8">
            <w:pPr>
              <w:pStyle w:val="ListParagraph"/>
              <w:ind w:left="0"/>
            </w:pPr>
            <w:r w:rsidRPr="00BA2DC2">
              <w:t xml:space="preserve">The maximal number of chords found by LP, any more are approximated from periphery points.  </w:t>
            </w:r>
          </w:p>
        </w:tc>
      </w:tr>
      <w:tr w:rsidR="00F97F7E" w:rsidRPr="00BA2DC2" w14:paraId="633F300B" w14:textId="77777777" w:rsidTr="00774AD9">
        <w:tc>
          <w:tcPr>
            <w:tcW w:w="1747" w:type="dxa"/>
          </w:tcPr>
          <w:p w14:paraId="4A532DA9" w14:textId="77777777" w:rsidR="00F97F7E" w:rsidRPr="00BA2DC2" w:rsidRDefault="000515EA" w:rsidP="00503FC8">
            <w:pPr>
              <w:pStyle w:val="ListParagraph"/>
              <w:ind w:left="0"/>
            </w:pPr>
            <w:r>
              <w:t>flipmax</w:t>
            </w:r>
          </w:p>
        </w:tc>
        <w:tc>
          <w:tcPr>
            <w:tcW w:w="950" w:type="dxa"/>
          </w:tcPr>
          <w:p w14:paraId="740B8256" w14:textId="77777777" w:rsidR="00F97F7E" w:rsidRPr="00BA2DC2" w:rsidRDefault="000515EA" w:rsidP="00503FC8">
            <w:pPr>
              <w:pStyle w:val="ListParagraph"/>
              <w:ind w:left="0"/>
            </w:pPr>
            <w:r>
              <w:t>Integer</w:t>
            </w:r>
          </w:p>
        </w:tc>
        <w:tc>
          <w:tcPr>
            <w:tcW w:w="1230" w:type="dxa"/>
          </w:tcPr>
          <w:p w14:paraId="78940431" w14:textId="77777777" w:rsidR="00F97F7E" w:rsidRPr="00BA2DC2" w:rsidRDefault="000515EA" w:rsidP="00503FC8">
            <w:pPr>
              <w:pStyle w:val="ListParagraph"/>
              <w:ind w:left="0"/>
            </w:pPr>
            <w:r>
              <w:t>25</w:t>
            </w:r>
          </w:p>
        </w:tc>
        <w:tc>
          <w:tcPr>
            <w:tcW w:w="4437" w:type="dxa"/>
          </w:tcPr>
          <w:p w14:paraId="6171BBD1" w14:textId="77777777" w:rsidR="00F97F7E" w:rsidRPr="00BA2DC2" w:rsidRDefault="00F97F7E" w:rsidP="00503FC8">
            <w:pPr>
              <w:pStyle w:val="ListParagraph"/>
              <w:ind w:left="0"/>
            </w:pPr>
            <w:r w:rsidRPr="00BA2DC2">
              <w:t xml:space="preserve">The maximal number of times quadrants are flipped during main chord calculation.  </w:t>
            </w:r>
          </w:p>
        </w:tc>
      </w:tr>
      <w:tr w:rsidR="00F97F7E" w:rsidRPr="00BA2DC2" w14:paraId="5D19E5F6" w14:textId="77777777" w:rsidTr="00774AD9">
        <w:tc>
          <w:tcPr>
            <w:tcW w:w="1747" w:type="dxa"/>
          </w:tcPr>
          <w:p w14:paraId="0A22FE26" w14:textId="77777777" w:rsidR="00F97F7E" w:rsidRPr="00BA2DC2" w:rsidRDefault="000515EA" w:rsidP="00503FC8">
            <w:pPr>
              <w:pStyle w:val="ListParagraph"/>
              <w:ind w:left="0"/>
            </w:pPr>
            <w:r>
              <w:t>DefaultCap</w:t>
            </w:r>
          </w:p>
        </w:tc>
        <w:tc>
          <w:tcPr>
            <w:tcW w:w="950" w:type="dxa"/>
          </w:tcPr>
          <w:p w14:paraId="7B7CBDB6" w14:textId="77777777" w:rsidR="00F97F7E" w:rsidRPr="00BA2DC2" w:rsidRDefault="000515EA" w:rsidP="00503FC8">
            <w:pPr>
              <w:pStyle w:val="ListParagraph"/>
              <w:ind w:left="0"/>
            </w:pPr>
            <w:r>
              <w:t>Real</w:t>
            </w:r>
          </w:p>
        </w:tc>
        <w:tc>
          <w:tcPr>
            <w:tcW w:w="1230" w:type="dxa"/>
          </w:tcPr>
          <w:p w14:paraId="7B86DB03" w14:textId="77777777" w:rsidR="00F97F7E" w:rsidRPr="00BA2DC2" w:rsidRDefault="000515EA" w:rsidP="00503FC8">
            <w:pPr>
              <w:pStyle w:val="ListParagraph"/>
              <w:ind w:left="0"/>
            </w:pPr>
            <w:r>
              <w:t>1.</w:t>
            </w:r>
          </w:p>
        </w:tc>
        <w:tc>
          <w:tcPr>
            <w:tcW w:w="4437" w:type="dxa"/>
          </w:tcPr>
          <w:p w14:paraId="7F8CF181" w14:textId="77777777" w:rsidR="00F97F7E" w:rsidRPr="00BA2DC2" w:rsidRDefault="00F97F7E" w:rsidP="00503FC8">
            <w:pPr>
              <w:pStyle w:val="ListParagraph"/>
              <w:ind w:left="0"/>
            </w:pPr>
            <w:r w:rsidRPr="00BA2DC2">
              <w:t xml:space="preserve">Default capping radius is applied if </w:t>
            </w:r>
            <w:r w:rsidR="00CF3A80">
              <w:t>SSK</w:t>
            </w:r>
            <w:r w:rsidRPr="00BA2DC2">
              <w:t xml:space="preserve"> is a simple cone with no FBF's </w:t>
            </w:r>
          </w:p>
        </w:tc>
      </w:tr>
      <w:tr w:rsidR="00F97F7E" w:rsidRPr="00BA2DC2" w14:paraId="444E091E" w14:textId="77777777" w:rsidTr="00774AD9">
        <w:tc>
          <w:tcPr>
            <w:tcW w:w="1747" w:type="dxa"/>
          </w:tcPr>
          <w:p w14:paraId="4597F133" w14:textId="77777777" w:rsidR="00F97F7E" w:rsidRPr="00BA2DC2" w:rsidRDefault="000515EA" w:rsidP="00503FC8">
            <w:pPr>
              <w:pStyle w:val="ListParagraph"/>
              <w:ind w:left="0"/>
            </w:pPr>
            <w:r>
              <w:t>timeconstraint</w:t>
            </w:r>
          </w:p>
        </w:tc>
        <w:tc>
          <w:tcPr>
            <w:tcW w:w="950" w:type="dxa"/>
          </w:tcPr>
          <w:p w14:paraId="710CFB67" w14:textId="77777777" w:rsidR="00F97F7E" w:rsidRPr="00BA2DC2" w:rsidRDefault="000515EA" w:rsidP="00503FC8">
            <w:pPr>
              <w:pStyle w:val="ListParagraph"/>
              <w:ind w:left="0"/>
            </w:pPr>
            <w:r>
              <w:t>Real</w:t>
            </w:r>
          </w:p>
        </w:tc>
        <w:tc>
          <w:tcPr>
            <w:tcW w:w="1230" w:type="dxa"/>
          </w:tcPr>
          <w:p w14:paraId="1A15A25F" w14:textId="77777777" w:rsidR="00F97F7E" w:rsidRPr="00BA2DC2" w:rsidRDefault="000515EA" w:rsidP="00503FC8">
            <w:pPr>
              <w:pStyle w:val="ListParagraph"/>
              <w:ind w:left="0"/>
            </w:pPr>
            <w:r>
              <w:t>60.</w:t>
            </w:r>
          </w:p>
        </w:tc>
        <w:tc>
          <w:tcPr>
            <w:tcW w:w="4437" w:type="dxa"/>
          </w:tcPr>
          <w:p w14:paraId="4B02C50B" w14:textId="77777777" w:rsidR="00F97F7E" w:rsidRPr="00BA2DC2" w:rsidRDefault="00983F5C" w:rsidP="00503FC8">
            <w:pPr>
              <w:pStyle w:val="ListParagraph"/>
              <w:ind w:left="0"/>
            </w:pPr>
            <w:r>
              <w:t>Seconds</w:t>
            </w:r>
            <w:r w:rsidR="00F97F7E" w:rsidRPr="00BA2DC2">
              <w:t xml:space="preserve"> allowed for calculating flattening errors and enclosing simplexes </w:t>
            </w:r>
          </w:p>
        </w:tc>
      </w:tr>
    </w:tbl>
    <w:p w14:paraId="00C0A0BD" w14:textId="77777777" w:rsidR="00ED773D" w:rsidRDefault="00ED773D" w:rsidP="00AB5DB9">
      <w:pPr>
        <w:pStyle w:val="ListParagraph"/>
        <w:ind w:left="0"/>
      </w:pPr>
      <w:r>
        <w:lastRenderedPageBreak/>
        <w:t xml:space="preserve">Note that, depending on the value of variable </w:t>
      </w:r>
      <w:r w:rsidRPr="00ED773D">
        <w:rPr>
          <w:i/>
        </w:rPr>
        <w:t>loadreset</w:t>
      </w:r>
      <w:r>
        <w:t>,</w:t>
      </w:r>
      <w:r w:rsidR="00ED1FFF">
        <w:t xml:space="preserve"> </w:t>
      </w:r>
      <w:r>
        <w:t>the program may modify some parameter values during the course of the calculation. The values actually used are listed in the Report output file.</w:t>
      </w:r>
    </w:p>
    <w:p w14:paraId="78E32828" w14:textId="77777777" w:rsidR="00ED773D" w:rsidRDefault="00ED773D" w:rsidP="00AB5DB9">
      <w:pPr>
        <w:pStyle w:val="ListParagraph"/>
        <w:ind w:left="0"/>
      </w:pPr>
      <w:r>
        <w:t xml:space="preserve"> </w:t>
      </w:r>
    </w:p>
    <w:p w14:paraId="3D887AE6" w14:textId="77777777" w:rsidR="00AB5DB9" w:rsidRDefault="00AB5DB9" w:rsidP="00AB5DB9">
      <w:pPr>
        <w:pStyle w:val="ListParagraph"/>
        <w:ind w:left="0"/>
      </w:pPr>
      <w:r>
        <w:t xml:space="preserve">There are various ways to invoke </w:t>
      </w:r>
      <w:r w:rsidR="00CF3A80">
        <w:rPr>
          <w:i/>
          <w:iCs/>
        </w:rPr>
        <w:t>SSKernel</w:t>
      </w:r>
      <w:r w:rsidRPr="00AB5DB9">
        <w:rPr>
          <w:i/>
          <w:iCs/>
        </w:rPr>
        <w:t>script.wls</w:t>
      </w:r>
      <w:r>
        <w:t xml:space="preserve"> and transmit its arguments.</w:t>
      </w:r>
    </w:p>
    <w:p w14:paraId="37DF8C04" w14:textId="77777777" w:rsidR="00ED773D" w:rsidRDefault="00ED773D" w:rsidP="00AB5DB9">
      <w:pPr>
        <w:pStyle w:val="ListParagraph"/>
        <w:ind w:left="0"/>
      </w:pPr>
    </w:p>
    <w:p w14:paraId="160B53B7" w14:textId="77777777" w:rsidR="00AB5DB9" w:rsidRDefault="00AB5DB9" w:rsidP="00AB5DB9">
      <w:pPr>
        <w:pStyle w:val="ListParagraph"/>
        <w:numPr>
          <w:ilvl w:val="0"/>
          <w:numId w:val="37"/>
        </w:numPr>
      </w:pPr>
      <w:r>
        <w:t xml:space="preserve">In Windows Explorer, simply double click </w:t>
      </w:r>
      <w:r w:rsidR="00CF3A80">
        <w:rPr>
          <w:i/>
          <w:iCs/>
        </w:rPr>
        <w:t>SSKernel</w:t>
      </w:r>
      <w:r w:rsidRPr="00AB5DB9">
        <w:rPr>
          <w:i/>
          <w:iCs/>
        </w:rPr>
        <w:t>script.wls</w:t>
      </w:r>
      <w:r>
        <w:t xml:space="preserve"> . </w:t>
      </w:r>
    </w:p>
    <w:p w14:paraId="4B975A4A" w14:textId="77777777" w:rsidR="00AB5DB9" w:rsidRDefault="00AB5DB9" w:rsidP="00AB5DB9">
      <w:pPr>
        <w:pStyle w:val="ListParagraph"/>
        <w:ind w:left="780"/>
      </w:pPr>
      <w:r>
        <w:t xml:space="preserve">This passes no arguments and </w:t>
      </w:r>
      <w:r w:rsidR="00503FC8">
        <w:t xml:space="preserve">processes an input file it finds in the TEST directory. It </w:t>
      </w:r>
      <w:r>
        <w:t>is mainly useful for testing that the installation functions correctly.</w:t>
      </w:r>
    </w:p>
    <w:p w14:paraId="086F9550" w14:textId="77777777" w:rsidR="00ED773D" w:rsidRDefault="00ED773D" w:rsidP="00AB5DB9">
      <w:pPr>
        <w:pStyle w:val="ListParagraph"/>
        <w:ind w:left="780"/>
      </w:pPr>
    </w:p>
    <w:p w14:paraId="3BBFDC07" w14:textId="77777777" w:rsidR="00AB5DB9" w:rsidRDefault="006E04EF" w:rsidP="00AB5DB9">
      <w:pPr>
        <w:pStyle w:val="ListParagraph"/>
        <w:numPr>
          <w:ilvl w:val="0"/>
          <w:numId w:val="37"/>
        </w:numPr>
      </w:pPr>
      <w:r>
        <w:t>In Windows Explorer, drag and drop an input file</w:t>
      </w:r>
      <w:r w:rsidR="00503FC8">
        <w:t xml:space="preserve"> from any directory</w:t>
      </w:r>
      <w:r>
        <w:t xml:space="preserve"> on the batch file </w:t>
      </w:r>
      <w:r w:rsidR="00CF3A80">
        <w:rPr>
          <w:i/>
          <w:iCs/>
        </w:rPr>
        <w:t>SSKernel</w:t>
      </w:r>
      <w:r w:rsidRPr="006E04EF">
        <w:rPr>
          <w:i/>
          <w:iCs/>
        </w:rPr>
        <w:t>batch.bat</w:t>
      </w:r>
      <w:r w:rsidR="00503FC8">
        <w:t xml:space="preserve">, </w:t>
      </w:r>
      <w:r w:rsidRPr="006E04EF">
        <w:t>in order to process</w:t>
      </w:r>
      <w:r>
        <w:t xml:space="preserve"> it.</w:t>
      </w:r>
    </w:p>
    <w:p w14:paraId="4A68DAB3" w14:textId="77777777" w:rsidR="00022DFD" w:rsidRDefault="006E04EF" w:rsidP="006E04EF">
      <w:pPr>
        <w:pStyle w:val="ListParagraph"/>
        <w:ind w:left="780"/>
      </w:pPr>
      <w:r>
        <w:t xml:space="preserve">The control parameter argument passed in this case, is defined in the batch file and may be adapted as needed by editing </w:t>
      </w:r>
      <w:r w:rsidR="00CF3A80">
        <w:rPr>
          <w:i/>
          <w:iCs/>
        </w:rPr>
        <w:t>SSKernel</w:t>
      </w:r>
      <w:r w:rsidRPr="006E04EF">
        <w:rPr>
          <w:i/>
          <w:iCs/>
        </w:rPr>
        <w:t>batch.bat</w:t>
      </w:r>
      <w:r>
        <w:t>.</w:t>
      </w:r>
      <w:r w:rsidR="00ED773D">
        <w:t xml:space="preserve"> </w:t>
      </w:r>
      <w:r w:rsidR="00022DFD">
        <w:t>Also see comments in the batch file for hints on dealing with possible problems that may arise when running it on a network file system rather than locally.</w:t>
      </w:r>
    </w:p>
    <w:p w14:paraId="339ADCEB" w14:textId="77777777" w:rsidR="006E04EF" w:rsidRDefault="00ED773D" w:rsidP="006E04EF">
      <w:pPr>
        <w:pStyle w:val="ListParagraph"/>
        <w:ind w:left="780"/>
      </w:pPr>
      <w:r>
        <w:t>This method is useful when processing several input files with the same set of control parameters.</w:t>
      </w:r>
    </w:p>
    <w:p w14:paraId="5719FFAF" w14:textId="77777777" w:rsidR="00ED773D" w:rsidRDefault="00ED773D" w:rsidP="006E04EF">
      <w:pPr>
        <w:pStyle w:val="ListParagraph"/>
        <w:ind w:left="780"/>
      </w:pPr>
    </w:p>
    <w:p w14:paraId="1B72AE06" w14:textId="77777777" w:rsidR="00662BBB" w:rsidRDefault="006E04EF" w:rsidP="00662BBB">
      <w:pPr>
        <w:pStyle w:val="ListParagraph"/>
        <w:numPr>
          <w:ilvl w:val="0"/>
          <w:numId w:val="37"/>
        </w:numPr>
      </w:pPr>
      <w:r>
        <w:t xml:space="preserve">Open Windows Powershell by a right click on the Windows Start button. </w:t>
      </w:r>
    </w:p>
    <w:p w14:paraId="198AE0AB" w14:textId="77777777" w:rsidR="006E04EF" w:rsidRDefault="006E04EF" w:rsidP="00662BBB">
      <w:pPr>
        <w:pStyle w:val="ListParagraph"/>
        <w:numPr>
          <w:ilvl w:val="1"/>
          <w:numId w:val="37"/>
        </w:numPr>
      </w:pPr>
      <w:r>
        <w:t xml:space="preserve">Change directory by a command such as </w:t>
      </w:r>
    </w:p>
    <w:p w14:paraId="7FD9B458" w14:textId="77777777" w:rsidR="006E04EF" w:rsidRPr="00662BBB" w:rsidRDefault="006E04EF" w:rsidP="00662BBB">
      <w:pPr>
        <w:ind w:left="780"/>
        <w:rPr>
          <w:rFonts w:ascii="Courier New" w:hAnsi="Courier New" w:cs="Courier New"/>
          <w:sz w:val="22"/>
          <w:szCs w:val="22"/>
        </w:rPr>
      </w:pPr>
      <w:r w:rsidRPr="00662BBB">
        <w:rPr>
          <w:rFonts w:ascii="Courier New" w:hAnsi="Courier New" w:cs="Courier New"/>
          <w:sz w:val="22"/>
          <w:szCs w:val="22"/>
        </w:rPr>
        <w:t>CD "C:/Users/John Smith/Documents/</w:t>
      </w:r>
      <w:r w:rsidR="00CF3A80">
        <w:rPr>
          <w:rFonts w:ascii="Courier New" w:hAnsi="Courier New" w:cs="Courier New"/>
          <w:sz w:val="22"/>
          <w:szCs w:val="22"/>
        </w:rPr>
        <w:t>SSKernel</w:t>
      </w:r>
      <w:r w:rsidRPr="00662BBB">
        <w:rPr>
          <w:rFonts w:ascii="Courier New" w:hAnsi="Courier New" w:cs="Courier New"/>
          <w:sz w:val="22"/>
          <w:szCs w:val="22"/>
        </w:rPr>
        <w:t>"</w:t>
      </w:r>
    </w:p>
    <w:p w14:paraId="5DE884F6" w14:textId="77777777" w:rsidR="00662BBB" w:rsidRDefault="00662BBB" w:rsidP="00662BBB">
      <w:pPr>
        <w:ind w:left="780"/>
      </w:pPr>
      <w:r>
        <w:t>t</w:t>
      </w:r>
      <w:r w:rsidRPr="00662BBB">
        <w:t xml:space="preserve">o the directory containing the </w:t>
      </w:r>
      <w:r>
        <w:t xml:space="preserve">script file and the </w:t>
      </w:r>
      <w:r w:rsidR="00CF3A80">
        <w:t>SSKernel</w:t>
      </w:r>
      <w:r>
        <w:t xml:space="preserve"> packages; confirm this with the DIR command if needed.</w:t>
      </w:r>
    </w:p>
    <w:p w14:paraId="3C41A7E9" w14:textId="77777777" w:rsidR="00662BBB" w:rsidRDefault="00662BBB" w:rsidP="00662BBB">
      <w:pPr>
        <w:pStyle w:val="ListParagraph"/>
        <w:numPr>
          <w:ilvl w:val="1"/>
          <w:numId w:val="37"/>
        </w:numPr>
      </w:pPr>
      <w:bookmarkStart w:id="59" w:name="_Ref32591131"/>
      <w:r>
        <w:t>Enter a command line such as</w:t>
      </w:r>
      <w:bookmarkEnd w:id="59"/>
    </w:p>
    <w:p w14:paraId="3DD3679E" w14:textId="77777777" w:rsidR="009D2D78" w:rsidRDefault="009D2D78" w:rsidP="009D2D78">
      <w:pPr>
        <w:pStyle w:val="ListParagraph"/>
        <w:rPr>
          <w:rFonts w:ascii="Courier New" w:hAnsi="Courier New" w:cs="Courier New"/>
          <w:sz w:val="22"/>
          <w:szCs w:val="22"/>
        </w:rPr>
      </w:pPr>
      <w:r>
        <w:rPr>
          <w:rFonts w:ascii="Courier New" w:hAnsi="Courier New" w:cs="Courier New"/>
          <w:sz w:val="22"/>
          <w:szCs w:val="22"/>
        </w:rPr>
        <w:t>.\</w:t>
      </w:r>
      <w:r w:rsidR="00CF3A80">
        <w:rPr>
          <w:rFonts w:ascii="Courier New" w:hAnsi="Courier New" w:cs="Courier New"/>
          <w:sz w:val="22"/>
          <w:szCs w:val="22"/>
        </w:rPr>
        <w:t>SSKernel</w:t>
      </w:r>
      <w:r w:rsidR="00662BBB" w:rsidRPr="009D2D78">
        <w:rPr>
          <w:rFonts w:ascii="Courier New" w:hAnsi="Courier New" w:cs="Courier New"/>
          <w:sz w:val="22"/>
          <w:szCs w:val="22"/>
        </w:rPr>
        <w:t>script.wls</w:t>
      </w:r>
      <w:r>
        <w:rPr>
          <w:rFonts w:ascii="Courier New" w:hAnsi="Courier New" w:cs="Courier New"/>
          <w:sz w:val="22"/>
          <w:szCs w:val="22"/>
        </w:rPr>
        <w:t xml:space="preserve"> </w:t>
      </w:r>
      <w:r w:rsidRPr="006E263A">
        <w:rPr>
          <w:rFonts w:ascii="Courier New" w:hAnsi="Courier New" w:cs="Courier New"/>
          <w:sz w:val="22"/>
          <w:szCs w:val="22"/>
        </w:rPr>
        <w:t>"</w:t>
      </w:r>
      <w:r>
        <w:rPr>
          <w:rFonts w:ascii="Courier New" w:hAnsi="Courier New" w:cs="Courier New"/>
          <w:sz w:val="22"/>
          <w:szCs w:val="22"/>
        </w:rPr>
        <w:t>Clostridium/IHN637.mat</w:t>
      </w:r>
      <w:r w:rsidRPr="006E263A">
        <w:rPr>
          <w:rFonts w:ascii="Courier New" w:hAnsi="Courier New" w:cs="Courier New"/>
          <w:sz w:val="22"/>
          <w:szCs w:val="22"/>
        </w:rPr>
        <w:t>"</w:t>
      </w:r>
      <w:r>
        <w:rPr>
          <w:rFonts w:ascii="Courier New" w:hAnsi="Courier New" w:cs="Courier New"/>
          <w:sz w:val="22"/>
          <w:szCs w:val="22"/>
        </w:rPr>
        <w:t xml:space="preserve"> </w:t>
      </w:r>
      <w:r>
        <w:t xml:space="preserve"> </w:t>
      </w:r>
      <w:r w:rsidRPr="006E263A">
        <w:rPr>
          <w:rFonts w:ascii="Courier New" w:hAnsi="Courier New" w:cs="Courier New"/>
          <w:sz w:val="22"/>
          <w:szCs w:val="22"/>
        </w:rPr>
        <w:t>"</w:t>
      </w:r>
      <w:r>
        <w:rPr>
          <w:rFonts w:ascii="Courier New" w:hAnsi="Courier New" w:cs="Courier New"/>
          <w:sz w:val="22"/>
          <w:szCs w:val="22"/>
        </w:rPr>
        <w:t>{verbose= False, LPtol=0.001, maxthin = 0.02 }</w:t>
      </w:r>
      <w:r w:rsidRPr="006E263A">
        <w:rPr>
          <w:rFonts w:ascii="Courier New" w:hAnsi="Courier New" w:cs="Courier New"/>
          <w:sz w:val="22"/>
          <w:szCs w:val="22"/>
        </w:rPr>
        <w:t>"</w:t>
      </w:r>
    </w:p>
    <w:p w14:paraId="723AE74C" w14:textId="77777777" w:rsidR="00343362" w:rsidRDefault="00343362" w:rsidP="00343362">
      <w:pPr>
        <w:ind w:left="780"/>
      </w:pPr>
      <w:r w:rsidRPr="00343362">
        <w:t xml:space="preserve">This relies on the </w:t>
      </w:r>
      <w:r>
        <w:t xml:space="preserve">operating system associating </w:t>
      </w:r>
      <w:r w:rsidRPr="00343362">
        <w:rPr>
          <w:i/>
          <w:iCs/>
        </w:rPr>
        <w:t>wolframscript</w:t>
      </w:r>
      <w:r>
        <w:t xml:space="preserve"> with the file extension .wls, as should happen during installation of the Wolfram Engine.</w:t>
      </w:r>
    </w:p>
    <w:p w14:paraId="58C832B6" w14:textId="522672A7" w:rsidR="00343362" w:rsidRDefault="00343362" w:rsidP="00343362">
      <w:pPr>
        <w:ind w:left="780"/>
      </w:pPr>
      <w:r>
        <w:t xml:space="preserve">A console window is opened where the control window text output as described in section </w:t>
      </w:r>
      <w:r>
        <w:fldChar w:fldCharType="begin"/>
      </w:r>
      <w:r>
        <w:instrText xml:space="preserve"> REF _Ref32590780 \r \h </w:instrText>
      </w:r>
      <w:r>
        <w:fldChar w:fldCharType="separate"/>
      </w:r>
      <w:r w:rsidR="007A472E">
        <w:t>4</w:t>
      </w:r>
      <w:r>
        <w:fldChar w:fldCharType="end"/>
      </w:r>
      <w:r>
        <w:t xml:space="preserve"> appears, including error messages.</w:t>
      </w:r>
    </w:p>
    <w:p w14:paraId="134E63BC" w14:textId="77777777" w:rsidR="00343362" w:rsidRDefault="00343362" w:rsidP="00343362">
      <w:pPr>
        <w:ind w:left="780"/>
      </w:pPr>
      <w:r>
        <w:t xml:space="preserve">This is the recommended way </w:t>
      </w:r>
      <w:r w:rsidR="004163EC">
        <w:t xml:space="preserve">to </w:t>
      </w:r>
      <w:r>
        <w:t xml:space="preserve">run </w:t>
      </w:r>
      <w:r w:rsidR="00CF3A80">
        <w:t>SSKernel</w:t>
      </w:r>
      <w:r w:rsidR="004163EC">
        <w:t xml:space="preserve"> using a command line.</w:t>
      </w:r>
    </w:p>
    <w:p w14:paraId="4154E130" w14:textId="77777777" w:rsidR="00ED773D" w:rsidRDefault="00ED773D" w:rsidP="00343362">
      <w:pPr>
        <w:ind w:left="780"/>
      </w:pPr>
    </w:p>
    <w:p w14:paraId="704FC99F" w14:textId="07E969FD" w:rsidR="004163EC" w:rsidRPr="00343362" w:rsidRDefault="004163EC" w:rsidP="004163EC">
      <w:pPr>
        <w:pStyle w:val="ListParagraph"/>
        <w:numPr>
          <w:ilvl w:val="0"/>
          <w:numId w:val="37"/>
        </w:numPr>
      </w:pPr>
      <w:r>
        <w:t xml:space="preserve">If the file association fails, the script interpreter can be invoked explicitly by replacing the command line in method </w:t>
      </w:r>
      <w:r>
        <w:fldChar w:fldCharType="begin"/>
      </w:r>
      <w:r>
        <w:instrText xml:space="preserve"> REF _Ref32591131 \r \h </w:instrText>
      </w:r>
      <w:r>
        <w:fldChar w:fldCharType="separate"/>
      </w:r>
      <w:r w:rsidR="007A472E">
        <w:t>3.b</w:t>
      </w:r>
      <w:r>
        <w:fldChar w:fldCharType="end"/>
      </w:r>
      <w:r>
        <w:t xml:space="preserve"> by </w:t>
      </w:r>
      <w:r w:rsidR="00D47A95">
        <w:t>a</w:t>
      </w:r>
      <w:r>
        <w:t xml:space="preserve"> line</w:t>
      </w:r>
      <w:r w:rsidR="00D47A95">
        <w:t xml:space="preserve"> like</w:t>
      </w:r>
    </w:p>
    <w:p w14:paraId="3FF6DB23" w14:textId="77777777" w:rsidR="004163EC" w:rsidRDefault="004163EC" w:rsidP="004163EC">
      <w:pPr>
        <w:pStyle w:val="ListParagraph"/>
        <w:ind w:left="780"/>
        <w:rPr>
          <w:rFonts w:ascii="Courier New" w:hAnsi="Courier New" w:cs="Courier New"/>
          <w:sz w:val="22"/>
          <w:szCs w:val="22"/>
        </w:rPr>
      </w:pPr>
      <w:r>
        <w:rPr>
          <w:rFonts w:ascii="Courier New" w:hAnsi="Courier New" w:cs="Courier New"/>
          <w:sz w:val="22"/>
          <w:szCs w:val="22"/>
        </w:rPr>
        <w:t xml:space="preserve">wolframscript -f </w:t>
      </w:r>
      <w:r w:rsidR="00CF3A80">
        <w:rPr>
          <w:rFonts w:ascii="Courier New" w:hAnsi="Courier New" w:cs="Courier New"/>
          <w:sz w:val="22"/>
          <w:szCs w:val="22"/>
        </w:rPr>
        <w:t>SSKernel</w:t>
      </w:r>
      <w:r w:rsidRPr="009D2D78">
        <w:rPr>
          <w:rFonts w:ascii="Courier New" w:hAnsi="Courier New" w:cs="Courier New"/>
          <w:sz w:val="22"/>
          <w:szCs w:val="22"/>
        </w:rPr>
        <w:t>script.wls</w:t>
      </w:r>
      <w:r>
        <w:rPr>
          <w:rFonts w:ascii="Courier New" w:hAnsi="Courier New" w:cs="Courier New"/>
          <w:sz w:val="22"/>
          <w:szCs w:val="22"/>
        </w:rPr>
        <w:t xml:space="preserve"> </w:t>
      </w:r>
      <w:r w:rsidRPr="006E263A">
        <w:rPr>
          <w:rFonts w:ascii="Courier New" w:hAnsi="Courier New" w:cs="Courier New"/>
          <w:sz w:val="22"/>
          <w:szCs w:val="22"/>
        </w:rPr>
        <w:t>"</w:t>
      </w:r>
      <w:r>
        <w:rPr>
          <w:rFonts w:ascii="Courier New" w:hAnsi="Courier New" w:cs="Courier New"/>
          <w:sz w:val="22"/>
          <w:szCs w:val="22"/>
        </w:rPr>
        <w:t>Clostridium/IHN637.mat</w:t>
      </w:r>
      <w:r w:rsidRPr="006E263A">
        <w:rPr>
          <w:rFonts w:ascii="Courier New" w:hAnsi="Courier New" w:cs="Courier New"/>
          <w:sz w:val="22"/>
          <w:szCs w:val="22"/>
        </w:rPr>
        <w:t>"</w:t>
      </w:r>
      <w:r>
        <w:rPr>
          <w:rFonts w:ascii="Courier New" w:hAnsi="Courier New" w:cs="Courier New"/>
          <w:sz w:val="22"/>
          <w:szCs w:val="22"/>
        </w:rPr>
        <w:t xml:space="preserve"> </w:t>
      </w:r>
      <w:r>
        <w:t xml:space="preserve"> </w:t>
      </w:r>
      <w:r w:rsidRPr="006E263A">
        <w:rPr>
          <w:rFonts w:ascii="Courier New" w:hAnsi="Courier New" w:cs="Courier New"/>
          <w:sz w:val="22"/>
          <w:szCs w:val="22"/>
        </w:rPr>
        <w:t>"</w:t>
      </w:r>
      <w:r>
        <w:rPr>
          <w:rFonts w:ascii="Courier New" w:hAnsi="Courier New" w:cs="Courier New"/>
          <w:sz w:val="22"/>
          <w:szCs w:val="22"/>
        </w:rPr>
        <w:t>{verbose= False, LPtol=0.001, maxthin = 0.02 }</w:t>
      </w:r>
      <w:r w:rsidRPr="006E263A">
        <w:rPr>
          <w:rFonts w:ascii="Courier New" w:hAnsi="Courier New" w:cs="Courier New"/>
          <w:sz w:val="22"/>
          <w:szCs w:val="22"/>
        </w:rPr>
        <w:t>"</w:t>
      </w:r>
    </w:p>
    <w:p w14:paraId="7C41A9A6" w14:textId="77777777" w:rsidR="00714F7F" w:rsidRDefault="00714F7F" w:rsidP="00714F7F">
      <w:pPr>
        <w:pStyle w:val="ListParagraph"/>
        <w:ind w:left="780"/>
      </w:pPr>
      <w:r w:rsidRPr="00714F7F">
        <w:t>In this case</w:t>
      </w:r>
      <w:r w:rsidR="003E7B0F">
        <w:t xml:space="preserve"> unlike the previous methods, there is no dedicated window for</w:t>
      </w:r>
      <w:r>
        <w:t xml:space="preserve"> the program text output</w:t>
      </w:r>
      <w:r w:rsidR="003E7B0F">
        <w:t>, and it</w:t>
      </w:r>
      <w:r>
        <w:t xml:space="preserve"> appears directly in the Powershell console window, which may be useful for diagnosing problems but is otherwise probably not optimal.</w:t>
      </w:r>
    </w:p>
    <w:p w14:paraId="7E1640A2" w14:textId="77777777" w:rsidR="00ED773D" w:rsidRDefault="00ED773D" w:rsidP="00714F7F">
      <w:pPr>
        <w:pStyle w:val="ListParagraph"/>
        <w:ind w:left="780"/>
      </w:pPr>
    </w:p>
    <w:p w14:paraId="36BA8675" w14:textId="77777777" w:rsidR="00714F7F" w:rsidRPr="00714F7F" w:rsidRDefault="00714F7F" w:rsidP="00714F7F">
      <w:pPr>
        <w:pStyle w:val="ListParagraph"/>
        <w:numPr>
          <w:ilvl w:val="0"/>
          <w:numId w:val="37"/>
        </w:numPr>
      </w:pPr>
      <w:r w:rsidRPr="00714F7F">
        <w:t xml:space="preserve">Finally, </w:t>
      </w:r>
      <w:r>
        <w:t xml:space="preserve">instead of using Powershell, the commands in methods 3 and 4 may also be executed in the Windows command interpreter, most easily accessed by typing “CMD” in the </w:t>
      </w:r>
      <w:r w:rsidR="00ED773D">
        <w:t>W</w:t>
      </w:r>
      <w:r>
        <w:t>indows search box. Again, the disadvantage is that output appears directly in the command console instead of opening a dedicated window.</w:t>
      </w:r>
    </w:p>
    <w:p w14:paraId="2CC4F6DE" w14:textId="77777777" w:rsidR="00662BBB" w:rsidRPr="009D2D78" w:rsidRDefault="00662BBB" w:rsidP="00662BBB">
      <w:pPr>
        <w:ind w:left="780"/>
        <w:rPr>
          <w:rFonts w:ascii="Courier New" w:hAnsi="Courier New" w:cs="Courier New"/>
          <w:sz w:val="22"/>
          <w:szCs w:val="22"/>
        </w:rPr>
      </w:pPr>
    </w:p>
    <w:p w14:paraId="1B3F7D9D" w14:textId="77777777" w:rsidR="000666B5" w:rsidRDefault="000666B5" w:rsidP="009B0D29">
      <w:r>
        <w:br w:type="page"/>
      </w:r>
    </w:p>
    <w:p w14:paraId="6DC2B724" w14:textId="77777777" w:rsidR="00DD29DF" w:rsidRDefault="00DD29DF" w:rsidP="00A7719E">
      <w:pPr>
        <w:pStyle w:val="Heading1"/>
      </w:pPr>
      <w:bookmarkStart w:id="60" w:name="_Toc34652602"/>
      <w:r>
        <w:lastRenderedPageBreak/>
        <w:t>Directories and files</w:t>
      </w:r>
      <w:bookmarkEnd w:id="60"/>
    </w:p>
    <w:p w14:paraId="61F8C860" w14:textId="77777777" w:rsidR="00086CD1" w:rsidRDefault="00086CD1" w:rsidP="00086CD1"/>
    <w:p w14:paraId="19294C87" w14:textId="30A88B0D" w:rsidR="00092BFA" w:rsidRDefault="00092BFA" w:rsidP="00086CD1">
      <w:r>
        <w:t xml:space="preserve">The </w:t>
      </w:r>
      <w:r w:rsidRPr="00092BFA">
        <w:rPr>
          <w:i/>
        </w:rPr>
        <w:t>SSkernel</w:t>
      </w:r>
      <w:r>
        <w:t xml:space="preserve"> </w:t>
      </w:r>
      <w:r w:rsidR="003271C3">
        <w:t>files are publicly available under the GPL license from GitHub.com, at the repository “SolutionSpaceKernel”,</w:t>
      </w:r>
      <w:r>
        <w:t xml:space="preserve"> </w:t>
      </w:r>
      <w:r w:rsidR="003271C3">
        <w:t>from where this manual was presumably obtained. The full package also contains various files with source code, etc. in a zipped archive.</w:t>
      </w:r>
    </w:p>
    <w:p w14:paraId="56FB1881" w14:textId="77777777" w:rsidR="00DD29DF" w:rsidRDefault="00DD29DF" w:rsidP="00DD29DF"/>
    <w:p w14:paraId="79E7FE00" w14:textId="77777777" w:rsidR="00DD29DF" w:rsidRDefault="00DD29DF" w:rsidP="00DD29DF">
      <w:r>
        <w:t>The downloaded zip-file unpacks into a directory, e.g. “</w:t>
      </w:r>
      <w:r w:rsidR="00CF3A80">
        <w:t>SSKernel</w:t>
      </w:r>
      <w:r>
        <w:t>_V1</w:t>
      </w:r>
      <w:r w:rsidR="00617FE5">
        <w:t>.2.3</w:t>
      </w:r>
      <w:r>
        <w:t>”</w:t>
      </w:r>
      <w:r w:rsidR="004E71B8">
        <w:t>,</w:t>
      </w:r>
      <w:r>
        <w:t xml:space="preserve"> which contains the main </w:t>
      </w:r>
      <w:r w:rsidRPr="004E71B8">
        <w:rPr>
          <w:i/>
        </w:rPr>
        <w:t>Mathematica</w:t>
      </w:r>
      <w:r>
        <w:t xml:space="preserve"> notebook</w:t>
      </w:r>
      <w:r w:rsidR="004E71B8">
        <w:t xml:space="preserve"> file </w:t>
      </w:r>
      <w:r w:rsidR="00CF3A80">
        <w:rPr>
          <w:i/>
        </w:rPr>
        <w:t>SSKernel</w:t>
      </w:r>
      <w:r w:rsidR="00427146" w:rsidRPr="00503FC8">
        <w:rPr>
          <w:i/>
        </w:rPr>
        <w:t xml:space="preserve"> Launcher</w:t>
      </w:r>
      <w:r w:rsidR="004E71B8" w:rsidRPr="00503FC8">
        <w:rPr>
          <w:i/>
        </w:rPr>
        <w:t>.nb</w:t>
      </w:r>
      <w:r w:rsidR="004E71B8">
        <w:t xml:space="preserve"> that drives the application, </w:t>
      </w:r>
      <w:r w:rsidR="00503FC8">
        <w:t xml:space="preserve">command line launchers </w:t>
      </w:r>
      <w:r w:rsidR="00CF3A80">
        <w:rPr>
          <w:i/>
        </w:rPr>
        <w:t>SSKernel</w:t>
      </w:r>
      <w:r w:rsidR="00503FC8" w:rsidRPr="00503FC8">
        <w:rPr>
          <w:i/>
        </w:rPr>
        <w:t>script.wls</w:t>
      </w:r>
      <w:r w:rsidR="00503FC8">
        <w:t xml:space="preserve"> and </w:t>
      </w:r>
      <w:r w:rsidR="00CF3A80">
        <w:rPr>
          <w:i/>
        </w:rPr>
        <w:t>SSKernel</w:t>
      </w:r>
      <w:r w:rsidR="00503FC8" w:rsidRPr="00503FC8">
        <w:rPr>
          <w:i/>
        </w:rPr>
        <w:t>batch.bat</w:t>
      </w:r>
      <w:r w:rsidR="00503FC8">
        <w:t xml:space="preserve">, a subdirectory “TEST” that contains </w:t>
      </w:r>
      <w:r w:rsidR="00F746D5">
        <w:t xml:space="preserve">one or more </w:t>
      </w:r>
      <w:r w:rsidR="004E71B8">
        <w:t>example data file</w:t>
      </w:r>
      <w:r w:rsidR="00F746D5">
        <w:t>s</w:t>
      </w:r>
      <w:r w:rsidR="004E71B8">
        <w:t xml:space="preserve">, and a directory called “Packages” where most of the program code resides. The only critical part of this is that the naming and positioning of the Packages directory relative to the notebook should be maintained in order for </w:t>
      </w:r>
      <w:r w:rsidR="00CF3A80">
        <w:rPr>
          <w:i/>
        </w:rPr>
        <w:t>SSKernel</w:t>
      </w:r>
      <w:r w:rsidR="004E71B8">
        <w:t xml:space="preserve"> to find its code.</w:t>
      </w:r>
    </w:p>
    <w:p w14:paraId="540850D7" w14:textId="77777777" w:rsidR="000666B5" w:rsidRDefault="000666B5" w:rsidP="00DD29DF"/>
    <w:p w14:paraId="5E123846" w14:textId="77777777" w:rsidR="004007A4" w:rsidRDefault="004007A4" w:rsidP="004007A4">
      <w:r>
        <w:t>In the “Packages” directory, the file “</w:t>
      </w:r>
      <w:r w:rsidRPr="00C26501">
        <w:t>Configuration</w:t>
      </w:r>
      <w:r>
        <w:t>.m” contains default initialisation data for setting choices on the control panel. These can be edited by the user with a text editor, using care not to disturb the formatting.</w:t>
      </w:r>
    </w:p>
    <w:p w14:paraId="7C05AC0B" w14:textId="77777777" w:rsidR="004E71B8" w:rsidRDefault="004E71B8" w:rsidP="00DD29DF"/>
    <w:p w14:paraId="00A6214E" w14:textId="77777777" w:rsidR="006846CD" w:rsidRDefault="00DB584E" w:rsidP="00DB584E">
      <w:r>
        <w:t xml:space="preserve">It is recommended that the input data file specifying the FBA model, is located in a directory named after the biological species of the organism it refers to. </w:t>
      </w:r>
      <w:r w:rsidR="006846CD">
        <w:t>This is convenient because the parent directory name is taken by default as the organism name when reading data. But this is not critical, as the organism name can be edited in the control panel by the user. So generally, the model specification input file can be located anywhere in the file system because it is explicitly selected by the user.</w:t>
      </w:r>
    </w:p>
    <w:p w14:paraId="005851D5" w14:textId="77777777" w:rsidR="006846CD" w:rsidRDefault="006846CD" w:rsidP="00DB584E"/>
    <w:p w14:paraId="5747F719" w14:textId="77777777" w:rsidR="006846CD" w:rsidRDefault="006846CD" w:rsidP="00DB584E">
      <w:r>
        <w:t>O</w:t>
      </w:r>
      <w:r w:rsidR="00DB584E">
        <w:t>utput files are stored</w:t>
      </w:r>
      <w:r>
        <w:t xml:space="preserve"> in the same directory as the input file.</w:t>
      </w:r>
      <w:r w:rsidR="00DB584E">
        <w:t xml:space="preserve"> </w:t>
      </w:r>
    </w:p>
    <w:p w14:paraId="7EDF718D" w14:textId="77777777" w:rsidR="004E71B8" w:rsidRDefault="004E71B8" w:rsidP="00DB584E"/>
    <w:p w14:paraId="5D141F23" w14:textId="77777777" w:rsidR="0088488B" w:rsidRDefault="0088488B" w:rsidP="0088488B">
      <w:pPr>
        <w:pStyle w:val="Heading2"/>
      </w:pPr>
      <w:bookmarkStart w:id="61" w:name="_Ref34131254"/>
      <w:bookmarkStart w:id="62" w:name="_Ref34131269"/>
      <w:bookmarkStart w:id="63" w:name="_Toc34652603"/>
      <w:r>
        <w:t>Input Files</w:t>
      </w:r>
      <w:bookmarkEnd w:id="61"/>
      <w:bookmarkEnd w:id="62"/>
      <w:bookmarkEnd w:id="63"/>
    </w:p>
    <w:p w14:paraId="67FB77BA" w14:textId="77777777" w:rsidR="003D60C7" w:rsidRPr="003D60C7" w:rsidRDefault="003D60C7" w:rsidP="003D60C7"/>
    <w:p w14:paraId="352CF7A2" w14:textId="77777777" w:rsidR="0088488B" w:rsidRDefault="00CF3A80" w:rsidP="0088488B">
      <w:r>
        <w:rPr>
          <w:i/>
        </w:rPr>
        <w:t>SSKernel</w:t>
      </w:r>
      <w:r w:rsidR="0088488B">
        <w:t xml:space="preserve"> can read the FBA model specification file in one of two alternative formats, signified by the file name extensions </w:t>
      </w:r>
      <w:r w:rsidR="0088488B" w:rsidRPr="0088488B">
        <w:rPr>
          <w:i/>
        </w:rPr>
        <w:t>.mat</w:t>
      </w:r>
      <w:r w:rsidR="0088488B">
        <w:t xml:space="preserve"> and </w:t>
      </w:r>
      <w:r w:rsidR="0088488B" w:rsidRPr="0088488B">
        <w:rPr>
          <w:i/>
        </w:rPr>
        <w:t>.m</w:t>
      </w:r>
      <w:r w:rsidR="0088488B">
        <w:t xml:space="preserve"> .</w:t>
      </w:r>
    </w:p>
    <w:p w14:paraId="1924CC42" w14:textId="77777777" w:rsidR="0088488B" w:rsidRDefault="0088488B" w:rsidP="0088488B"/>
    <w:p w14:paraId="33BCC19D" w14:textId="77777777" w:rsidR="00BB0681" w:rsidRDefault="0088488B" w:rsidP="006F1181">
      <w:r>
        <w:t xml:space="preserve">The recommended format is the </w:t>
      </w:r>
      <w:r w:rsidRPr="0088488B">
        <w:rPr>
          <w:i/>
        </w:rPr>
        <w:t>Matlab</w:t>
      </w:r>
      <w:r>
        <w:t xml:space="preserve">-oriented </w:t>
      </w:r>
      <w:r w:rsidRPr="003D77D5">
        <w:rPr>
          <w:i/>
        </w:rPr>
        <w:t>.mat</w:t>
      </w:r>
      <w:r>
        <w:t xml:space="preserve"> format </w:t>
      </w:r>
      <w:r w:rsidR="006F1181">
        <w:t>fully de</w:t>
      </w:r>
      <w:r w:rsidR="00BB0681">
        <w:t>fined</w:t>
      </w:r>
      <w:r w:rsidR="003D77D5">
        <w:t xml:space="preserve"> in the COBRA-toolbox V3.0, see Table 3 in:</w:t>
      </w:r>
    </w:p>
    <w:p w14:paraId="6B5C825E" w14:textId="77777777" w:rsidR="000666B5" w:rsidRDefault="000666B5" w:rsidP="006F1181"/>
    <w:p w14:paraId="57024449" w14:textId="77777777" w:rsidR="00BB0681" w:rsidRDefault="00BB0681" w:rsidP="006F1181">
      <w:r w:rsidRPr="00BB0681">
        <w:rPr>
          <w:b/>
          <w:bCs/>
        </w:rPr>
        <w:t>Creation and analysis of biochemical constraint-based models: the COBRA Toolbox v3.0</w:t>
      </w:r>
      <w:r w:rsidRPr="00BB0681">
        <w:t>, Nature Protocols, volume 14, pages 639–702, 2019 </w:t>
      </w:r>
      <w:hyperlink r:id="rId27" w:history="1">
        <w:r w:rsidRPr="00BB0681">
          <w:rPr>
            <w:rStyle w:val="Hyperlink"/>
          </w:rPr>
          <w:t>doi.org/10.1038/s41596-018-0098-2</w:t>
        </w:r>
      </w:hyperlink>
      <w:r w:rsidRPr="00BB0681">
        <w:t>.</w:t>
      </w:r>
    </w:p>
    <w:p w14:paraId="0D029358" w14:textId="77777777" w:rsidR="00BB0681" w:rsidRDefault="00BB0681" w:rsidP="006F1181"/>
    <w:p w14:paraId="36DB3CE2" w14:textId="77777777" w:rsidR="003D77D5" w:rsidRDefault="003D77D5" w:rsidP="003D77D5">
      <w:r>
        <w:t xml:space="preserve">Models in this format can for example be downloaded directly from the </w:t>
      </w:r>
      <w:hyperlink r:id="rId28" w:history="1">
        <w:r w:rsidRPr="006F1181">
          <w:rPr>
            <w:rStyle w:val="Hyperlink"/>
          </w:rPr>
          <w:t>BIGG metabolic database</w:t>
        </w:r>
      </w:hyperlink>
      <w:r>
        <w:t xml:space="preserve"> . </w:t>
      </w:r>
    </w:p>
    <w:p w14:paraId="13BB807F" w14:textId="77777777" w:rsidR="003D77D5" w:rsidRDefault="003D77D5" w:rsidP="006F1181"/>
    <w:p w14:paraId="1B3D4C2D" w14:textId="77777777" w:rsidR="003D77D5" w:rsidRDefault="003D77D5" w:rsidP="006F1181">
      <w:r>
        <w:t xml:space="preserve">The COBRA toolbox contains functions to read various other commonly used file formats such as SBML and even spreadsheets, and can store them as </w:t>
      </w:r>
      <w:r w:rsidRPr="003D77D5">
        <w:rPr>
          <w:i/>
        </w:rPr>
        <w:t>.mat</w:t>
      </w:r>
      <w:r>
        <w:t xml:space="preserve"> files that can </w:t>
      </w:r>
      <w:r w:rsidR="0085529D">
        <w:t xml:space="preserve">then </w:t>
      </w:r>
      <w:r>
        <w:t xml:space="preserve">be used as </w:t>
      </w:r>
      <w:r w:rsidR="00CF3A80">
        <w:rPr>
          <w:i/>
        </w:rPr>
        <w:t>SSKernel</w:t>
      </w:r>
      <w:r>
        <w:t xml:space="preserve"> input files.</w:t>
      </w:r>
    </w:p>
    <w:p w14:paraId="19A00B21" w14:textId="77777777" w:rsidR="003D77D5" w:rsidRDefault="003D77D5" w:rsidP="006F1181"/>
    <w:p w14:paraId="2BD7ADFB" w14:textId="77777777" w:rsidR="004A5CC2" w:rsidRPr="004A5CC2" w:rsidRDefault="003D77D5" w:rsidP="004A5CC2">
      <w:pPr>
        <w:rPr>
          <w:lang w:val="en-NZ"/>
        </w:rPr>
      </w:pPr>
      <w:r>
        <w:lastRenderedPageBreak/>
        <w:t xml:space="preserve">An alternative option is to create an input file as a </w:t>
      </w:r>
      <w:r w:rsidRPr="003D77D5">
        <w:rPr>
          <w:i/>
        </w:rPr>
        <w:t>Mathematica</w:t>
      </w:r>
      <w:r>
        <w:t xml:space="preserve"> </w:t>
      </w:r>
      <w:r w:rsidRPr="003D77D5">
        <w:rPr>
          <w:i/>
        </w:rPr>
        <w:t>.m</w:t>
      </w:r>
      <w:r>
        <w:t xml:space="preserve"> file. This is a standard text file</w:t>
      </w:r>
      <w:r w:rsidR="004A5CC2">
        <w:t xml:space="preserve"> t</w:t>
      </w:r>
      <w:r w:rsidR="004A5CC2" w:rsidRPr="004A5CC2">
        <w:rPr>
          <w:lang w:val="en-NZ"/>
        </w:rPr>
        <w:t xml:space="preserve">hat contains the numeric arrays as a list </w:t>
      </w:r>
      <w:r w:rsidR="004A5CC2">
        <w:rPr>
          <w:lang w:val="en-NZ"/>
        </w:rPr>
        <w:t xml:space="preserve">with </w:t>
      </w:r>
      <w:r w:rsidR="004A5CC2" w:rsidRPr="004A5CC2">
        <w:rPr>
          <w:lang w:val="en-NZ"/>
        </w:rPr>
        <w:t xml:space="preserve">the structure </w:t>
      </w:r>
    </w:p>
    <w:p w14:paraId="0C3A4A7B" w14:textId="77777777" w:rsidR="004007A4" w:rsidRDefault="004007A4" w:rsidP="004A5CC2">
      <w:pPr>
        <w:rPr>
          <w:lang w:val="en-NZ"/>
        </w:rPr>
      </w:pPr>
    </w:p>
    <w:p w14:paraId="3348116C" w14:textId="77777777" w:rsidR="00682F28" w:rsidRDefault="00682F28" w:rsidP="004007A4">
      <w:pPr>
        <w:keepLines/>
        <w:ind w:firstLine="720"/>
        <w:rPr>
          <w:lang w:val="en-NZ"/>
        </w:rPr>
      </w:pPr>
      <w:r w:rsidRPr="004A5CC2">
        <w:rPr>
          <w:lang w:val="en-NZ"/>
        </w:rPr>
        <w:t>M</w:t>
      </w:r>
      <w:r w:rsidR="004A5CC2" w:rsidRPr="004A5CC2">
        <w:rPr>
          <w:lang w:val="en-NZ"/>
        </w:rPr>
        <w:t>odelname</w:t>
      </w:r>
    </w:p>
    <w:p w14:paraId="6ED133AC" w14:textId="7815883C" w:rsidR="0085529D" w:rsidRDefault="0085529D" w:rsidP="0085529D">
      <w:pPr>
        <w:keepLines/>
        <w:ind w:firstLine="720"/>
        <w:rPr>
          <w:lang w:val="en-NZ"/>
        </w:rPr>
      </w:pPr>
      <w:r w:rsidRPr="004A5CC2">
        <w:rPr>
          <w:lang w:val="en-NZ"/>
        </w:rPr>
        <w:t>ReactionNames</w:t>
      </w:r>
    </w:p>
    <w:p w14:paraId="6D185117" w14:textId="095503EC" w:rsidR="001E6611" w:rsidRDefault="001E6611" w:rsidP="0085529D">
      <w:pPr>
        <w:keepLines/>
        <w:ind w:firstLine="720"/>
        <w:rPr>
          <w:lang w:val="en-NZ"/>
        </w:rPr>
      </w:pPr>
      <w:r>
        <w:rPr>
          <w:lang w:val="en-NZ"/>
        </w:rPr>
        <w:t>MetaboliteNames</w:t>
      </w:r>
    </w:p>
    <w:p w14:paraId="6AB84CB6" w14:textId="77777777" w:rsidR="00682F28" w:rsidRDefault="004A5CC2" w:rsidP="004007A4">
      <w:pPr>
        <w:keepLines/>
        <w:ind w:firstLine="720"/>
        <w:rPr>
          <w:lang w:val="en-NZ"/>
        </w:rPr>
      </w:pPr>
      <w:r w:rsidRPr="004A5CC2">
        <w:rPr>
          <w:lang w:val="en-NZ"/>
        </w:rPr>
        <w:t>S</w:t>
      </w:r>
    </w:p>
    <w:p w14:paraId="3B63CC71" w14:textId="77777777" w:rsidR="00B43149" w:rsidRDefault="00B43149" w:rsidP="004007A4">
      <w:pPr>
        <w:keepLines/>
        <w:ind w:firstLine="720"/>
        <w:rPr>
          <w:lang w:val="en-NZ"/>
        </w:rPr>
      </w:pPr>
      <w:r>
        <w:rPr>
          <w:lang w:val="en-NZ"/>
        </w:rPr>
        <w:t>Svals</w:t>
      </w:r>
    </w:p>
    <w:p w14:paraId="7EA6DB38" w14:textId="77777777" w:rsidR="00682F28" w:rsidRDefault="00682F28" w:rsidP="004007A4">
      <w:pPr>
        <w:keepLines/>
        <w:ind w:firstLine="720"/>
        <w:rPr>
          <w:lang w:val="en-NZ"/>
        </w:rPr>
      </w:pPr>
      <w:r w:rsidRPr="004A5CC2">
        <w:rPr>
          <w:lang w:val="en-NZ"/>
        </w:rPr>
        <w:t>B</w:t>
      </w:r>
      <w:r w:rsidR="004A5CC2" w:rsidRPr="004A5CC2">
        <w:rPr>
          <w:lang w:val="en-NZ"/>
        </w:rPr>
        <w:t>ounds</w:t>
      </w:r>
    </w:p>
    <w:p w14:paraId="6235012E" w14:textId="77777777" w:rsidR="00682F28" w:rsidRDefault="00682F28" w:rsidP="004007A4">
      <w:pPr>
        <w:keepLines/>
        <w:ind w:firstLine="720"/>
        <w:rPr>
          <w:lang w:val="en-NZ"/>
        </w:rPr>
      </w:pPr>
      <w:r w:rsidRPr="004A5CC2">
        <w:rPr>
          <w:lang w:val="en-NZ"/>
        </w:rPr>
        <w:t>O</w:t>
      </w:r>
      <w:r w:rsidR="004A5CC2" w:rsidRPr="004A5CC2">
        <w:rPr>
          <w:lang w:val="en-NZ"/>
        </w:rPr>
        <w:t>bjectvector</w:t>
      </w:r>
    </w:p>
    <w:p w14:paraId="267B3C12" w14:textId="77777777" w:rsidR="00682F28" w:rsidRDefault="004A5CC2" w:rsidP="004007A4">
      <w:pPr>
        <w:keepLines/>
        <w:ind w:firstLine="720"/>
        <w:rPr>
          <w:lang w:val="en-NZ"/>
        </w:rPr>
      </w:pPr>
      <w:r w:rsidRPr="004A5CC2">
        <w:rPr>
          <w:lang w:val="en-NZ"/>
        </w:rPr>
        <w:t>FBAvector</w:t>
      </w:r>
    </w:p>
    <w:p w14:paraId="60BC49C4" w14:textId="77777777" w:rsidR="004A5CC2" w:rsidRDefault="004A5CC2" w:rsidP="004007A4">
      <w:pPr>
        <w:keepLines/>
        <w:ind w:firstLine="720"/>
        <w:rPr>
          <w:lang w:val="en-NZ"/>
        </w:rPr>
      </w:pPr>
      <w:r w:rsidRPr="004A5CC2">
        <w:rPr>
          <w:lang w:val="en-NZ"/>
        </w:rPr>
        <w:t xml:space="preserve">maxmin </w:t>
      </w:r>
    </w:p>
    <w:p w14:paraId="3266CC21" w14:textId="77777777" w:rsidR="004A5CC2" w:rsidRPr="004A5CC2" w:rsidRDefault="004A5CC2" w:rsidP="004A5CC2">
      <w:pPr>
        <w:rPr>
          <w:lang w:val="en-NZ"/>
        </w:rPr>
      </w:pPr>
    </w:p>
    <w:p w14:paraId="2CB1E55B" w14:textId="77777777" w:rsidR="00682F28" w:rsidRDefault="00682F28" w:rsidP="004A5CC2">
      <w:pPr>
        <w:rPr>
          <w:lang w:val="en-NZ"/>
        </w:rPr>
      </w:pPr>
      <w:r>
        <w:rPr>
          <w:lang w:val="en-NZ"/>
        </w:rPr>
        <w:t>Each item starts on a new line.</w:t>
      </w:r>
    </w:p>
    <w:p w14:paraId="3FB8A5F5" w14:textId="77777777" w:rsidR="0085529D" w:rsidRDefault="0085529D" w:rsidP="004A5CC2">
      <w:pPr>
        <w:rPr>
          <w:lang w:val="en-NZ"/>
        </w:rPr>
      </w:pPr>
    </w:p>
    <w:p w14:paraId="29C36FF0" w14:textId="77777777" w:rsidR="004A5CC2" w:rsidRDefault="0085529D" w:rsidP="004A5CC2">
      <w:pPr>
        <w:rPr>
          <w:lang w:val="en-NZ"/>
        </w:rPr>
      </w:pPr>
      <w:r w:rsidRPr="0085529D">
        <w:rPr>
          <w:i/>
          <w:lang w:val="en-NZ"/>
        </w:rPr>
        <w:t>M</w:t>
      </w:r>
      <w:r w:rsidR="004A5CC2" w:rsidRPr="0085529D">
        <w:rPr>
          <w:i/>
          <w:lang w:val="en-NZ"/>
        </w:rPr>
        <w:t>odelname</w:t>
      </w:r>
      <w:r w:rsidR="004A5CC2" w:rsidRPr="004A5CC2">
        <w:rPr>
          <w:lang w:val="en-NZ"/>
        </w:rPr>
        <w:t xml:space="preserve"> is a string, which may include a formal ID and a desciption of the model. It has to appear first.</w:t>
      </w:r>
    </w:p>
    <w:p w14:paraId="49AA0C0D" w14:textId="77777777" w:rsidR="00F434FD" w:rsidRPr="004A5CC2" w:rsidRDefault="00F434FD" w:rsidP="004A5CC2">
      <w:pPr>
        <w:rPr>
          <w:lang w:val="en-NZ"/>
        </w:rPr>
      </w:pPr>
    </w:p>
    <w:p w14:paraId="1B9D1B9A" w14:textId="77777777" w:rsidR="004A5CC2" w:rsidRDefault="004A5CC2" w:rsidP="004A5CC2">
      <w:pPr>
        <w:rPr>
          <w:lang w:val="en-NZ"/>
        </w:rPr>
      </w:pPr>
      <w:r w:rsidRPr="004A5CC2">
        <w:rPr>
          <w:lang w:val="en-NZ"/>
        </w:rPr>
        <w:t>The remaining items</w:t>
      </w:r>
      <w:r>
        <w:rPr>
          <w:lang w:val="en-NZ"/>
        </w:rPr>
        <w:t xml:space="preserve"> are comma separated, nested lists in curly brackets and </w:t>
      </w:r>
      <w:r w:rsidRPr="004A5CC2">
        <w:rPr>
          <w:lang w:val="en-NZ"/>
        </w:rPr>
        <w:t>may appear in arbitrary order</w:t>
      </w:r>
      <w:r>
        <w:rPr>
          <w:lang w:val="en-NZ"/>
        </w:rPr>
        <w:t>.</w:t>
      </w:r>
      <w:r w:rsidRPr="004A5CC2">
        <w:rPr>
          <w:lang w:val="en-NZ"/>
        </w:rPr>
        <w:t xml:space="preserve"> </w:t>
      </w:r>
      <w:r>
        <w:rPr>
          <w:lang w:val="en-NZ"/>
        </w:rPr>
        <w:t>A</w:t>
      </w:r>
      <w:r w:rsidRPr="004A5CC2">
        <w:rPr>
          <w:lang w:val="en-NZ"/>
        </w:rPr>
        <w:t>ny additional list items are ignored.</w:t>
      </w:r>
    </w:p>
    <w:p w14:paraId="7538A45B" w14:textId="77777777" w:rsidR="0085529D" w:rsidRDefault="0085529D" w:rsidP="004A5CC2">
      <w:pPr>
        <w:rPr>
          <w:lang w:val="en-NZ"/>
        </w:rPr>
      </w:pPr>
    </w:p>
    <w:p w14:paraId="190626DB" w14:textId="77777777" w:rsidR="0085529D" w:rsidRDefault="0085529D" w:rsidP="004A5CC2">
      <w:pPr>
        <w:rPr>
          <w:lang w:val="en-NZ"/>
        </w:rPr>
      </w:pPr>
      <w:r w:rsidRPr="0085529D">
        <w:rPr>
          <w:i/>
          <w:lang w:val="en-NZ"/>
        </w:rPr>
        <w:t>ReactionNames</w:t>
      </w:r>
      <w:r>
        <w:rPr>
          <w:lang w:val="en-NZ"/>
        </w:rPr>
        <w:t xml:space="preserve"> is a simple list of strings, enclosed in 1 level of curly brackets.</w:t>
      </w:r>
    </w:p>
    <w:p w14:paraId="1C0D5356" w14:textId="77777777" w:rsidR="0085529D" w:rsidRDefault="0085529D" w:rsidP="004A5CC2">
      <w:pPr>
        <w:rPr>
          <w:lang w:val="en-NZ"/>
        </w:rPr>
      </w:pPr>
      <w:r>
        <w:rPr>
          <w:lang w:val="en-NZ"/>
        </w:rPr>
        <w:t>Each string is taken as the name of the reaction flux of the corresponding column of the stoichiometry matrix.</w:t>
      </w:r>
    </w:p>
    <w:p w14:paraId="4642D16D" w14:textId="77777777" w:rsidR="0085529D" w:rsidRDefault="0085529D" w:rsidP="004A5CC2">
      <w:pPr>
        <w:rPr>
          <w:lang w:val="en-NZ"/>
        </w:rPr>
      </w:pPr>
      <w:r>
        <w:rPr>
          <w:lang w:val="en-NZ"/>
        </w:rPr>
        <w:t xml:space="preserve">The </w:t>
      </w:r>
      <w:r w:rsidRPr="0085529D">
        <w:rPr>
          <w:i/>
          <w:lang w:val="en-NZ"/>
        </w:rPr>
        <w:t>ReactionNames</w:t>
      </w:r>
      <w:r>
        <w:rPr>
          <w:lang w:val="en-NZ"/>
        </w:rPr>
        <w:t xml:space="preserve"> list is </w:t>
      </w:r>
      <w:r w:rsidRPr="00FE00A6">
        <w:rPr>
          <w:b/>
          <w:lang w:val="en-NZ"/>
        </w:rPr>
        <w:t>optional</w:t>
      </w:r>
      <w:r>
        <w:rPr>
          <w:lang w:val="en-NZ"/>
        </w:rPr>
        <w:t>, if absent all reactions are allocated the name “NoName” by default.</w:t>
      </w:r>
    </w:p>
    <w:p w14:paraId="0C690B82" w14:textId="1D842AFC" w:rsidR="0085529D" w:rsidRDefault="0085529D" w:rsidP="004A5CC2">
      <w:pPr>
        <w:rPr>
          <w:lang w:val="en-NZ"/>
        </w:rPr>
      </w:pPr>
    </w:p>
    <w:p w14:paraId="0C6BBD2E" w14:textId="5924D071" w:rsidR="001E6611" w:rsidRDefault="001E6611" w:rsidP="001E6611">
      <w:pPr>
        <w:rPr>
          <w:lang w:val="en-NZ"/>
        </w:rPr>
      </w:pPr>
      <w:r>
        <w:rPr>
          <w:lang w:val="en-NZ"/>
        </w:rPr>
        <w:t xml:space="preserve">Since the SSKernel calculation takes place in flux space, </w:t>
      </w:r>
      <w:r w:rsidRPr="001E6611">
        <w:rPr>
          <w:i/>
          <w:iCs/>
          <w:lang w:val="en-NZ"/>
        </w:rPr>
        <w:t>MetaboliteNames</w:t>
      </w:r>
      <w:r>
        <w:rPr>
          <w:lang w:val="en-NZ"/>
        </w:rPr>
        <w:t xml:space="preserve"> are not really relevant, but are optionally included in the input data for information purposes. If present, they should appear after </w:t>
      </w:r>
      <w:r w:rsidRPr="001E6611">
        <w:rPr>
          <w:i/>
          <w:iCs/>
          <w:lang w:val="en-NZ"/>
        </w:rPr>
        <w:t>ReactionNames</w:t>
      </w:r>
      <w:r>
        <w:rPr>
          <w:lang w:val="en-NZ"/>
        </w:rPr>
        <w:t>.</w:t>
      </w:r>
    </w:p>
    <w:p w14:paraId="4FB5CC4E" w14:textId="77777777" w:rsidR="001E6611" w:rsidRDefault="001E6611" w:rsidP="004A5CC2">
      <w:pPr>
        <w:rPr>
          <w:lang w:val="en-NZ"/>
        </w:rPr>
      </w:pPr>
    </w:p>
    <w:p w14:paraId="34EB2397" w14:textId="77777777" w:rsidR="000A3FDC" w:rsidRDefault="00682F28" w:rsidP="004A5CC2">
      <w:pPr>
        <w:rPr>
          <w:lang w:val="en-NZ"/>
        </w:rPr>
      </w:pPr>
      <w:r w:rsidRPr="0085529D">
        <w:rPr>
          <w:i/>
          <w:lang w:val="en-NZ"/>
        </w:rPr>
        <w:t>S</w:t>
      </w:r>
      <w:r w:rsidR="0085529D">
        <w:rPr>
          <w:lang w:val="en-NZ"/>
        </w:rPr>
        <w:t xml:space="preserve"> is the stoichiometry matrix.</w:t>
      </w:r>
      <w:r w:rsidR="00B43149">
        <w:rPr>
          <w:lang w:val="en-NZ"/>
        </w:rPr>
        <w:t xml:space="preserve"> </w:t>
      </w:r>
      <w:r w:rsidR="0085529D">
        <w:rPr>
          <w:lang w:val="en-NZ"/>
        </w:rPr>
        <w:t>I</w:t>
      </w:r>
      <w:r w:rsidR="00B43149">
        <w:rPr>
          <w:lang w:val="en-NZ"/>
        </w:rPr>
        <w:t>t is listed</w:t>
      </w:r>
      <w:r w:rsidR="000A3FDC">
        <w:rPr>
          <w:lang w:val="en-NZ"/>
        </w:rPr>
        <w:t xml:space="preserve"> in a 2-level nested list, </w:t>
      </w:r>
      <w:r w:rsidR="00B43149">
        <w:rPr>
          <w:lang w:val="en-NZ"/>
        </w:rPr>
        <w:t xml:space="preserve">row by row, each row specifying </w:t>
      </w:r>
      <w:r w:rsidR="000A3FDC">
        <w:rPr>
          <w:lang w:val="en-NZ"/>
        </w:rPr>
        <w:t xml:space="preserve">coefficients for </w:t>
      </w:r>
      <w:r w:rsidR="00B43149">
        <w:rPr>
          <w:lang w:val="en-NZ"/>
        </w:rPr>
        <w:t>one constraint</w:t>
      </w:r>
      <w:r w:rsidR="000A3FDC">
        <w:rPr>
          <w:lang w:val="en-NZ"/>
        </w:rPr>
        <w:t xml:space="preserve"> such as a metabolite or the objective vector.</w:t>
      </w:r>
    </w:p>
    <w:p w14:paraId="3BC11586" w14:textId="77777777" w:rsidR="000A3FDC" w:rsidRDefault="000A3FDC" w:rsidP="004A5CC2">
      <w:pPr>
        <w:rPr>
          <w:lang w:val="en-NZ"/>
        </w:rPr>
      </w:pPr>
    </w:p>
    <w:p w14:paraId="79637BF6" w14:textId="77777777" w:rsidR="000A3FDC" w:rsidRDefault="000A3FDC" w:rsidP="004A5CC2">
      <w:pPr>
        <w:rPr>
          <w:lang w:val="en-NZ"/>
        </w:rPr>
      </w:pPr>
      <w:r w:rsidRPr="000A3FDC">
        <w:rPr>
          <w:i/>
          <w:lang w:val="en-NZ"/>
        </w:rPr>
        <w:t>Svals</w:t>
      </w:r>
      <w:r>
        <w:rPr>
          <w:lang w:val="en-NZ"/>
        </w:rPr>
        <w:t xml:space="preserve"> specifies both the values (i.e., right hand sides of the constraint equations) and which inequality type the constraint represents. It is a 2-level list, consisting of the pair {</w:t>
      </w:r>
      <w:r w:rsidRPr="00D25A49">
        <w:rPr>
          <w:i/>
          <w:lang w:val="en-NZ"/>
        </w:rPr>
        <w:t>value, type</w:t>
      </w:r>
      <w:r>
        <w:rPr>
          <w:lang w:val="en-NZ"/>
        </w:rPr>
        <w:t>}</w:t>
      </w:r>
      <w:r w:rsidR="001D372A">
        <w:rPr>
          <w:lang w:val="en-NZ"/>
        </w:rPr>
        <w:t>,</w:t>
      </w:r>
      <w:r>
        <w:rPr>
          <w:lang w:val="en-NZ"/>
        </w:rPr>
        <w:t xml:space="preserve"> where types -1, 0, 1 respectively </w:t>
      </w:r>
      <w:r w:rsidR="00FE00A6">
        <w:rPr>
          <w:lang w:val="en-NZ"/>
        </w:rPr>
        <w:t>mean a Less/equal, Equal, Greater/equal equation</w:t>
      </w:r>
      <w:r w:rsidR="001D372A">
        <w:rPr>
          <w:lang w:val="en-NZ"/>
        </w:rPr>
        <w:t>,</w:t>
      </w:r>
      <w:r w:rsidR="00FE00A6">
        <w:rPr>
          <w:lang w:val="en-NZ"/>
        </w:rPr>
        <w:t xml:space="preserve"> for </w:t>
      </w:r>
      <w:r w:rsidR="00D25A49">
        <w:rPr>
          <w:lang w:val="en-NZ"/>
        </w:rPr>
        <w:t xml:space="preserve">each </w:t>
      </w:r>
      <w:r w:rsidR="00FE00A6">
        <w:rPr>
          <w:lang w:val="en-NZ"/>
        </w:rPr>
        <w:t xml:space="preserve">corresponding constraint in </w:t>
      </w:r>
      <w:r w:rsidR="00FE00A6" w:rsidRPr="00FE00A6">
        <w:rPr>
          <w:i/>
          <w:lang w:val="en-NZ"/>
        </w:rPr>
        <w:t>S</w:t>
      </w:r>
      <w:r w:rsidR="00FE00A6">
        <w:rPr>
          <w:lang w:val="en-NZ"/>
        </w:rPr>
        <w:t>.</w:t>
      </w:r>
    </w:p>
    <w:p w14:paraId="789774BD" w14:textId="77777777" w:rsidR="00FE00A6" w:rsidRDefault="00FE00A6" w:rsidP="004A5CC2">
      <w:pPr>
        <w:rPr>
          <w:lang w:val="en-NZ"/>
        </w:rPr>
      </w:pPr>
      <w:r>
        <w:rPr>
          <w:lang w:val="en-NZ"/>
        </w:rPr>
        <w:t xml:space="preserve">Specifying </w:t>
      </w:r>
      <w:r w:rsidRPr="00FE00A6">
        <w:rPr>
          <w:i/>
          <w:lang w:val="en-NZ"/>
        </w:rPr>
        <w:t>Svals</w:t>
      </w:r>
      <w:r>
        <w:rPr>
          <w:lang w:val="en-NZ"/>
        </w:rPr>
        <w:t xml:space="preserve"> is </w:t>
      </w:r>
      <w:r w:rsidRPr="00FE00A6">
        <w:rPr>
          <w:b/>
          <w:lang w:val="en-NZ"/>
        </w:rPr>
        <w:t>optional</w:t>
      </w:r>
      <w:r>
        <w:rPr>
          <w:lang w:val="en-NZ"/>
        </w:rPr>
        <w:t xml:space="preserve">, since for a strict stoichiometry matrix all equations are of type “ = 0”, and this is taken as the default if </w:t>
      </w:r>
      <w:r w:rsidRPr="00FE00A6">
        <w:rPr>
          <w:i/>
          <w:lang w:val="en-NZ"/>
        </w:rPr>
        <w:t>Svals</w:t>
      </w:r>
      <w:r>
        <w:rPr>
          <w:lang w:val="en-NZ"/>
        </w:rPr>
        <w:t xml:space="preserve"> is absent. It is mainly provided to enable further constraints to be added as additional rows, to the matrix that defines the chemical reaction stoichiometry for all reactions in a model.</w:t>
      </w:r>
    </w:p>
    <w:p w14:paraId="656677E9" w14:textId="77777777" w:rsidR="00FE00A6" w:rsidRDefault="00FE00A6" w:rsidP="004A5CC2">
      <w:pPr>
        <w:rPr>
          <w:lang w:val="en-NZ"/>
        </w:rPr>
      </w:pPr>
    </w:p>
    <w:p w14:paraId="27130C39" w14:textId="77777777" w:rsidR="00FE00A6" w:rsidRDefault="00C549E9" w:rsidP="004A5CC2">
      <w:pPr>
        <w:rPr>
          <w:lang w:val="en-NZ"/>
        </w:rPr>
      </w:pPr>
      <w:r>
        <w:rPr>
          <w:lang w:val="en-NZ"/>
        </w:rPr>
        <w:t xml:space="preserve">The </w:t>
      </w:r>
      <w:r w:rsidRPr="00C549E9">
        <w:rPr>
          <w:i/>
          <w:lang w:val="en-NZ"/>
        </w:rPr>
        <w:t>Bounds</w:t>
      </w:r>
      <w:r>
        <w:rPr>
          <w:lang w:val="en-NZ"/>
        </w:rPr>
        <w:t xml:space="preserve"> matrix is a similar </w:t>
      </w:r>
      <w:r w:rsidR="00D25A49">
        <w:rPr>
          <w:lang w:val="en-NZ"/>
        </w:rPr>
        <w:t>2-level list, but has a row for each flux, consisting of the pair {</w:t>
      </w:r>
      <w:r w:rsidR="00D25A49" w:rsidRPr="00D25A49">
        <w:rPr>
          <w:i/>
          <w:lang w:val="en-NZ"/>
        </w:rPr>
        <w:t>loflux,</w:t>
      </w:r>
      <w:r w:rsidR="00D25A49">
        <w:rPr>
          <w:i/>
          <w:lang w:val="en-NZ"/>
        </w:rPr>
        <w:t xml:space="preserve"> </w:t>
      </w:r>
      <w:r w:rsidR="00D25A49" w:rsidRPr="00D25A49">
        <w:rPr>
          <w:i/>
          <w:lang w:val="en-NZ"/>
        </w:rPr>
        <w:t>hiflux</w:t>
      </w:r>
      <w:r w:rsidR="00D25A49">
        <w:rPr>
          <w:lang w:val="en-NZ"/>
        </w:rPr>
        <w:t xml:space="preserve">} that specify minimum and maximum values for each flux. Where the model does not specify a limit, values -Infinity and Infinity </w:t>
      </w:r>
      <w:r w:rsidR="008E60DE">
        <w:rPr>
          <w:lang w:val="en-NZ"/>
        </w:rPr>
        <w:t xml:space="preserve">(no quotes) </w:t>
      </w:r>
      <w:r w:rsidR="00D25A49">
        <w:rPr>
          <w:lang w:val="en-NZ"/>
        </w:rPr>
        <w:t>can be used.</w:t>
      </w:r>
    </w:p>
    <w:p w14:paraId="20C8B3BC" w14:textId="77777777" w:rsidR="00D25A49" w:rsidRDefault="00D25A49" w:rsidP="004A5CC2">
      <w:pPr>
        <w:rPr>
          <w:lang w:val="en-NZ"/>
        </w:rPr>
      </w:pPr>
    </w:p>
    <w:p w14:paraId="4EA402A5" w14:textId="77777777" w:rsidR="00D25A49" w:rsidRDefault="00D25A49" w:rsidP="004A5CC2">
      <w:pPr>
        <w:rPr>
          <w:lang w:val="en-NZ"/>
        </w:rPr>
      </w:pPr>
      <w:r>
        <w:rPr>
          <w:lang w:val="en-NZ"/>
        </w:rPr>
        <w:t xml:space="preserve">Note that the </w:t>
      </w:r>
      <w:r w:rsidRPr="00D25A49">
        <w:rPr>
          <w:i/>
          <w:lang w:val="en-NZ"/>
        </w:rPr>
        <w:t>Svals</w:t>
      </w:r>
      <w:r>
        <w:rPr>
          <w:lang w:val="en-NZ"/>
        </w:rPr>
        <w:t xml:space="preserve"> and </w:t>
      </w:r>
      <w:r w:rsidRPr="00D25A49">
        <w:rPr>
          <w:i/>
          <w:lang w:val="en-NZ"/>
        </w:rPr>
        <w:t>Bound</w:t>
      </w:r>
      <w:r>
        <w:rPr>
          <w:lang w:val="en-NZ"/>
        </w:rPr>
        <w:t>s arrays are recognised by their dimension</w:t>
      </w:r>
      <w:r w:rsidR="00A410A5">
        <w:rPr>
          <w:lang w:val="en-NZ"/>
        </w:rPr>
        <w:t>ality. So</w:t>
      </w:r>
      <w:r>
        <w:rPr>
          <w:lang w:val="en-NZ"/>
        </w:rPr>
        <w:t xml:space="preserve"> the number of rows for </w:t>
      </w:r>
      <w:r w:rsidRPr="00A410A5">
        <w:rPr>
          <w:i/>
          <w:lang w:val="en-NZ"/>
        </w:rPr>
        <w:t>Svals</w:t>
      </w:r>
      <w:r>
        <w:rPr>
          <w:lang w:val="en-NZ"/>
        </w:rPr>
        <w:t xml:space="preserve"> need</w:t>
      </w:r>
      <w:r w:rsidR="00A410A5">
        <w:rPr>
          <w:lang w:val="en-NZ"/>
        </w:rPr>
        <w:t>s</w:t>
      </w:r>
      <w:r>
        <w:rPr>
          <w:lang w:val="en-NZ"/>
        </w:rPr>
        <w:t xml:space="preserve"> to be the same as for </w:t>
      </w:r>
      <w:r w:rsidRPr="00A410A5">
        <w:rPr>
          <w:i/>
          <w:lang w:val="en-NZ"/>
        </w:rPr>
        <w:t>S</w:t>
      </w:r>
      <w:r>
        <w:rPr>
          <w:lang w:val="en-NZ"/>
        </w:rPr>
        <w:t>,</w:t>
      </w:r>
      <w:r w:rsidR="00A410A5">
        <w:rPr>
          <w:lang w:val="en-NZ"/>
        </w:rPr>
        <w:t xml:space="preserve"> i.e. the number of constraints.</w:t>
      </w:r>
      <w:r>
        <w:rPr>
          <w:lang w:val="en-NZ"/>
        </w:rPr>
        <w:t xml:space="preserve"> </w:t>
      </w:r>
      <w:r w:rsidR="00A410A5">
        <w:rPr>
          <w:lang w:val="en-NZ"/>
        </w:rPr>
        <w:lastRenderedPageBreak/>
        <w:t>T</w:t>
      </w:r>
      <w:r>
        <w:rPr>
          <w:lang w:val="en-NZ"/>
        </w:rPr>
        <w:t xml:space="preserve">he number of rows for </w:t>
      </w:r>
      <w:r w:rsidRPr="00A410A5">
        <w:rPr>
          <w:i/>
          <w:lang w:val="en-NZ"/>
        </w:rPr>
        <w:t>Bounds</w:t>
      </w:r>
      <w:r>
        <w:rPr>
          <w:lang w:val="en-NZ"/>
        </w:rPr>
        <w:t xml:space="preserve"> need</w:t>
      </w:r>
      <w:r w:rsidR="00A410A5">
        <w:rPr>
          <w:lang w:val="en-NZ"/>
        </w:rPr>
        <w:t>s</w:t>
      </w:r>
      <w:r>
        <w:rPr>
          <w:lang w:val="en-NZ"/>
        </w:rPr>
        <w:t xml:space="preserve"> to be the same as the number of columns in </w:t>
      </w:r>
      <w:r w:rsidRPr="00A410A5">
        <w:rPr>
          <w:i/>
          <w:lang w:val="en-NZ"/>
        </w:rPr>
        <w:t>S</w:t>
      </w:r>
      <w:r w:rsidR="00A410A5">
        <w:rPr>
          <w:lang w:val="en-NZ"/>
        </w:rPr>
        <w:t>, i.e. the number of fluxes.</w:t>
      </w:r>
    </w:p>
    <w:p w14:paraId="05065B7F" w14:textId="77777777" w:rsidR="00A410A5" w:rsidRDefault="00A410A5" w:rsidP="004A5CC2">
      <w:pPr>
        <w:rPr>
          <w:lang w:val="en-NZ"/>
        </w:rPr>
      </w:pPr>
    </w:p>
    <w:p w14:paraId="5FF0CBA9" w14:textId="77777777" w:rsidR="00A410A5" w:rsidRDefault="00A410A5" w:rsidP="004A5CC2">
      <w:pPr>
        <w:rPr>
          <w:lang w:val="en-NZ"/>
        </w:rPr>
      </w:pPr>
      <w:r w:rsidRPr="00A410A5">
        <w:rPr>
          <w:i/>
          <w:lang w:val="en-NZ"/>
        </w:rPr>
        <w:t>Objectvector</w:t>
      </w:r>
      <w:r>
        <w:rPr>
          <w:lang w:val="en-NZ"/>
        </w:rPr>
        <w:t xml:space="preserve"> is a single level list of coefficients for weighting flux contributions to the objective that is minimized/maximized by FBA. Typically it has only a single nonzero </w:t>
      </w:r>
      <w:r w:rsidR="005D1379">
        <w:rPr>
          <w:lang w:val="en-NZ"/>
        </w:rPr>
        <w:t>entry, which</w:t>
      </w:r>
      <w:r>
        <w:rPr>
          <w:lang w:val="en-NZ"/>
        </w:rPr>
        <w:t xml:space="preserve"> selects the column of S that defines e.g. the biomass growth flux. As currently implemented, up to 4 nonzero entries are accepted in order to define a compound objective. This limitation is necessary for the program to distinguish between the objective and the FBA vector that is also a numeric vector with the same number of components.</w:t>
      </w:r>
    </w:p>
    <w:p w14:paraId="33C1F8E6" w14:textId="77777777" w:rsidR="00A410A5" w:rsidRDefault="00A410A5" w:rsidP="004A5CC2">
      <w:pPr>
        <w:rPr>
          <w:lang w:val="en-NZ"/>
        </w:rPr>
      </w:pPr>
    </w:p>
    <w:p w14:paraId="3376559D" w14:textId="77777777" w:rsidR="00A410A5" w:rsidRDefault="00A410A5" w:rsidP="004A5CC2">
      <w:pPr>
        <w:rPr>
          <w:lang w:val="en-NZ"/>
        </w:rPr>
      </w:pPr>
      <w:r w:rsidRPr="00F434FD">
        <w:rPr>
          <w:i/>
          <w:lang w:val="en-NZ"/>
        </w:rPr>
        <w:t>FBAvector</w:t>
      </w:r>
      <w:r>
        <w:rPr>
          <w:lang w:val="en-NZ"/>
        </w:rPr>
        <w:t xml:space="preserve"> can </w:t>
      </w:r>
      <w:r w:rsidRPr="00F434FD">
        <w:rPr>
          <w:b/>
          <w:lang w:val="en-NZ"/>
        </w:rPr>
        <w:t>optionally</w:t>
      </w:r>
      <w:r>
        <w:rPr>
          <w:lang w:val="en-NZ"/>
        </w:rPr>
        <w:t xml:space="preserve"> be included to </w:t>
      </w:r>
      <w:r w:rsidR="00F434FD">
        <w:rPr>
          <w:lang w:val="en-NZ"/>
        </w:rPr>
        <w:t>specify an externally calculated FBA solution that optimizes the objective. It is tested during input that the given vector does satisfy all models constraints, otherwise it is rejected and a zero vector assumed by default.</w:t>
      </w:r>
      <w:r w:rsidR="006315D4">
        <w:rPr>
          <w:lang w:val="en-NZ"/>
        </w:rPr>
        <w:t xml:space="preserve"> If present, </w:t>
      </w:r>
      <w:r w:rsidR="00CF3A80">
        <w:rPr>
          <w:lang w:val="en-NZ"/>
        </w:rPr>
        <w:t>SSKernel</w:t>
      </w:r>
      <w:r w:rsidR="006315D4">
        <w:rPr>
          <w:lang w:val="en-NZ"/>
        </w:rPr>
        <w:t xml:space="preserve"> checks that this is consistent with its internally calculated FBA solution.</w:t>
      </w:r>
    </w:p>
    <w:p w14:paraId="5DBF3B81" w14:textId="77777777" w:rsidR="00F434FD" w:rsidRDefault="00F434FD" w:rsidP="004A5CC2">
      <w:pPr>
        <w:rPr>
          <w:lang w:val="en-NZ"/>
        </w:rPr>
      </w:pPr>
    </w:p>
    <w:p w14:paraId="0C5AAB0B" w14:textId="77777777" w:rsidR="00F434FD" w:rsidRDefault="00F434FD" w:rsidP="004A5CC2">
      <w:pPr>
        <w:rPr>
          <w:lang w:val="en-NZ"/>
        </w:rPr>
      </w:pPr>
      <w:r>
        <w:rPr>
          <w:lang w:val="en-NZ"/>
        </w:rPr>
        <w:t xml:space="preserve">Finally, a simple string, either “max” or “min” can be given to indicate whether the objective should be maximised or minimised. It is </w:t>
      </w:r>
      <w:r w:rsidRPr="00F434FD">
        <w:rPr>
          <w:b/>
          <w:lang w:val="en-NZ"/>
        </w:rPr>
        <w:t>optional</w:t>
      </w:r>
      <w:r>
        <w:rPr>
          <w:lang w:val="en-NZ"/>
        </w:rPr>
        <w:t>, and if absent minimization is chosen by default.</w:t>
      </w:r>
    </w:p>
    <w:p w14:paraId="0D607D0C" w14:textId="77777777" w:rsidR="005210FC" w:rsidRDefault="005210FC" w:rsidP="005210FC">
      <w:pPr>
        <w:pStyle w:val="Heading3"/>
        <w:rPr>
          <w:lang w:val="en-NZ"/>
        </w:rPr>
      </w:pPr>
      <w:bookmarkStart w:id="64" w:name="_Toc34652604"/>
      <w:r>
        <w:rPr>
          <w:lang w:val="en-NZ"/>
        </w:rPr>
        <w:t>Example: A Toy Network</w:t>
      </w:r>
      <w:bookmarkEnd w:id="64"/>
    </w:p>
    <w:p w14:paraId="49A9E3BD" w14:textId="77777777" w:rsidR="009A55C1" w:rsidRDefault="009A55C1" w:rsidP="006F1181"/>
    <w:p w14:paraId="1592B436" w14:textId="47F9B032" w:rsidR="004A5CC2" w:rsidRDefault="004A5CC2" w:rsidP="006F1181">
      <w:r>
        <w:t xml:space="preserve">The format is best illustrated by </w:t>
      </w:r>
      <w:r w:rsidR="009A55C1">
        <w:t>a</w:t>
      </w:r>
      <w:r>
        <w:t xml:space="preserve"> toy model example</w:t>
      </w:r>
      <w:r w:rsidR="00C72D4F">
        <w:t xml:space="preserve">, </w:t>
      </w:r>
      <w:r w:rsidR="004927F1">
        <w:fldChar w:fldCharType="begin"/>
      </w:r>
      <w:r w:rsidR="004927F1">
        <w:instrText xml:space="preserve"> REF _Ref34139288 \h </w:instrText>
      </w:r>
      <w:r w:rsidR="004927F1">
        <w:fldChar w:fldCharType="separate"/>
      </w:r>
      <w:r w:rsidR="007A472E">
        <w:t xml:space="preserve">Figure </w:t>
      </w:r>
      <w:r w:rsidR="007A472E">
        <w:rPr>
          <w:noProof/>
        </w:rPr>
        <w:t>9</w:t>
      </w:r>
      <w:r w:rsidR="004927F1">
        <w:fldChar w:fldCharType="end"/>
      </w:r>
      <w:r>
        <w:t>:</w:t>
      </w:r>
    </w:p>
    <w:p w14:paraId="38183A55" w14:textId="77777777" w:rsidR="00ED4372" w:rsidRDefault="00ED4372" w:rsidP="006F1181"/>
    <w:p w14:paraId="1482A9FF" w14:textId="77777777" w:rsidR="005210FC" w:rsidRDefault="005D1379" w:rsidP="005210FC">
      <w:pPr>
        <w:keepNext/>
      </w:pPr>
      <w:r>
        <w:rPr>
          <w:rStyle w:val="MathematicaFormatStandardForm"/>
          <w:noProof/>
          <w:lang w:val="en-NZ" w:eastAsia="en-NZ"/>
        </w:rPr>
        <w:drawing>
          <wp:inline distT="0" distB="0" distL="0" distR="0" wp14:anchorId="5E40B5D7" wp14:editId="2C3A5196">
            <wp:extent cx="5278755" cy="414865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grayscl/>
                      <a:extLst>
                        <a:ext uri="{28A0092B-C50C-407E-A947-70E740481C1C}">
                          <a14:useLocalDpi xmlns:a14="http://schemas.microsoft.com/office/drawing/2010/main" val="0"/>
                        </a:ext>
                      </a:extLst>
                    </a:blip>
                    <a:srcRect/>
                    <a:stretch>
                      <a:fillRect/>
                    </a:stretch>
                  </pic:blipFill>
                  <pic:spPr bwMode="auto">
                    <a:xfrm>
                      <a:off x="0" y="0"/>
                      <a:ext cx="5278755" cy="4148655"/>
                    </a:xfrm>
                    <a:prstGeom prst="rect">
                      <a:avLst/>
                    </a:prstGeom>
                    <a:noFill/>
                    <a:ln>
                      <a:noFill/>
                    </a:ln>
                  </pic:spPr>
                </pic:pic>
              </a:graphicData>
            </a:graphic>
          </wp:inline>
        </w:drawing>
      </w:r>
    </w:p>
    <w:p w14:paraId="73C04A50" w14:textId="263755CE" w:rsidR="005210FC" w:rsidRDefault="005210FC" w:rsidP="005210FC">
      <w:pPr>
        <w:pStyle w:val="Caption"/>
      </w:pPr>
      <w:bookmarkStart w:id="65" w:name="_Ref34139288"/>
      <w:r>
        <w:t xml:space="preserve">Figure </w:t>
      </w:r>
      <w:r>
        <w:fldChar w:fldCharType="begin"/>
      </w:r>
      <w:r>
        <w:instrText xml:space="preserve"> SEQ Figure \* ARABIC </w:instrText>
      </w:r>
      <w:r>
        <w:fldChar w:fldCharType="separate"/>
      </w:r>
      <w:r w:rsidR="007A472E">
        <w:rPr>
          <w:noProof/>
        </w:rPr>
        <w:t>9</w:t>
      </w:r>
      <w:r>
        <w:fldChar w:fldCharType="end"/>
      </w:r>
      <w:bookmarkEnd w:id="65"/>
      <w:r>
        <w:t>: A toy network, with 9 reaction fluxes F1, F2,… F9 and 7 metabolites A,B,C,D,E,</w:t>
      </w:r>
      <w:r w:rsidR="001E6611">
        <w:t xml:space="preserve">byp and </w:t>
      </w:r>
      <w:r>
        <w:t>co</w:t>
      </w:r>
      <w:r w:rsidR="001E6611">
        <w:t>f</w:t>
      </w:r>
      <w:r>
        <w:t xml:space="preserve">. </w:t>
      </w:r>
    </w:p>
    <w:p w14:paraId="32EFE57C" w14:textId="77777777" w:rsidR="005210FC" w:rsidRDefault="005210FC" w:rsidP="006F1181"/>
    <w:p w14:paraId="693124BD" w14:textId="500B50B0" w:rsidR="0028232B" w:rsidRDefault="0028232B" w:rsidP="00ED4372">
      <w:r>
        <w:t>This model is discussed in “</w:t>
      </w:r>
      <w:r w:rsidRPr="0089490A">
        <w:rPr>
          <w:i/>
        </w:rPr>
        <w:t>Systems Biology</w:t>
      </w:r>
      <w:r>
        <w:t xml:space="preserve">” by B. O. Palsson, 2006, p. 204. </w:t>
      </w:r>
    </w:p>
    <w:p w14:paraId="66C18BF4" w14:textId="235AB07B" w:rsidR="001E6611" w:rsidRDefault="005210FC" w:rsidP="00ED4372">
      <w:pPr>
        <w:rPr>
          <w:lang w:val="en-NZ"/>
        </w:rPr>
      </w:pPr>
      <w:r w:rsidRPr="005210FC">
        <w:rPr>
          <w:lang w:val="en-NZ"/>
        </w:rPr>
        <w:t xml:space="preserve">The .m input file for this network </w:t>
      </w:r>
      <w:r>
        <w:rPr>
          <w:lang w:val="en-NZ"/>
        </w:rPr>
        <w:t>follows</w:t>
      </w:r>
      <w:r w:rsidR="00262974">
        <w:rPr>
          <w:lang w:val="en-NZ"/>
        </w:rPr>
        <w:t xml:space="preserve"> below</w:t>
      </w:r>
      <w:r>
        <w:rPr>
          <w:lang w:val="en-NZ"/>
        </w:rPr>
        <w:t>. The reactions have been named according to flux numbers. The stoichiometry matrix is given by</w:t>
      </w:r>
    </w:p>
    <w:p w14:paraId="38439ACB" w14:textId="4A52D4FB" w:rsidR="005210FC" w:rsidRPr="005210FC" w:rsidRDefault="005210FC" w:rsidP="00ED4372">
      <w:pPr>
        <w:rPr>
          <w:lang w:val="en-NZ"/>
        </w:rPr>
      </w:pPr>
      <w:r>
        <w:rPr>
          <w:lang w:val="en-NZ"/>
        </w:rPr>
        <w:t xml:space="preserve"> </w:t>
      </w:r>
    </w:p>
    <w:p w14:paraId="149621EF" w14:textId="6F3FFE09" w:rsidR="005210FC" w:rsidRPr="005210FC" w:rsidRDefault="004927F1" w:rsidP="004927F1">
      <w:pPr>
        <w:pStyle w:val="MTDisplayEquation"/>
        <w:rPr>
          <w:lang w:val="en-NZ"/>
        </w:rPr>
      </w:pPr>
      <w:r>
        <w:rPr>
          <w:lang w:val="en-NZ"/>
        </w:rPr>
        <w:tab/>
      </w:r>
      <w:r w:rsidRPr="004927F1">
        <w:rPr>
          <w:position w:val="-136"/>
          <w:lang w:val="en-NZ"/>
        </w:rPr>
        <w:object w:dxaOrig="5080" w:dyaOrig="2840" w14:anchorId="00D24E0F">
          <v:shape id="_x0000_i1027" type="#_x0000_t75" style="width:254.25pt;height:142.5pt" o:ole="">
            <v:imagedata r:id="rId30" o:title=""/>
          </v:shape>
          <o:OLEObject Type="Embed" ProgID="Equation.DSMT4" ShapeID="_x0000_i1027" DrawAspect="Content" ObjectID="_1704738668" r:id="rId31"/>
        </w:object>
      </w:r>
      <w:r>
        <w:rPr>
          <w:lang w:val="en-NZ"/>
        </w:rPr>
        <w:t xml:space="preserve"> </w:t>
      </w:r>
      <w:r>
        <w:rPr>
          <w:lang w:val="en-NZ"/>
        </w:rPr>
        <w:tab/>
      </w:r>
      <w:r>
        <w:rPr>
          <w:lang w:val="en-NZ"/>
        </w:rPr>
        <w:fldChar w:fldCharType="begin"/>
      </w:r>
      <w:r>
        <w:rPr>
          <w:lang w:val="en-NZ"/>
        </w:rPr>
        <w:instrText xml:space="preserve"> MACROBUTTON MTPlaceRef \* MERGEFORMAT </w:instrText>
      </w:r>
      <w:r>
        <w:rPr>
          <w:lang w:val="en-NZ"/>
        </w:rPr>
        <w:fldChar w:fldCharType="begin"/>
      </w:r>
      <w:r>
        <w:rPr>
          <w:lang w:val="en-NZ"/>
        </w:rPr>
        <w:instrText xml:space="preserve"> SEQ MTEqn \h \* MERGEFORMAT </w:instrText>
      </w:r>
      <w:r>
        <w:rPr>
          <w:lang w:val="en-NZ"/>
        </w:rPr>
        <w:fldChar w:fldCharType="end"/>
      </w:r>
      <w:r>
        <w:rPr>
          <w:lang w:val="en-NZ"/>
        </w:rPr>
        <w:instrText>(</w:instrText>
      </w:r>
      <w:r>
        <w:rPr>
          <w:lang w:val="en-NZ"/>
        </w:rPr>
        <w:fldChar w:fldCharType="begin"/>
      </w:r>
      <w:r>
        <w:rPr>
          <w:lang w:val="en-NZ"/>
        </w:rPr>
        <w:instrText xml:space="preserve"> SEQ MTSec \c \* Arabic \* MERGEFORMAT </w:instrText>
      </w:r>
      <w:r>
        <w:rPr>
          <w:lang w:val="en-NZ"/>
        </w:rPr>
        <w:fldChar w:fldCharType="separate"/>
      </w:r>
      <w:r w:rsidR="007A472E">
        <w:rPr>
          <w:noProof/>
          <w:lang w:val="en-NZ"/>
        </w:rPr>
        <w:instrText>1</w:instrText>
      </w:r>
      <w:r>
        <w:rPr>
          <w:lang w:val="en-NZ"/>
        </w:rPr>
        <w:fldChar w:fldCharType="end"/>
      </w:r>
      <w:r>
        <w:rPr>
          <w:lang w:val="en-NZ"/>
        </w:rPr>
        <w:instrText>.</w:instrText>
      </w:r>
      <w:r>
        <w:rPr>
          <w:lang w:val="en-NZ"/>
        </w:rPr>
        <w:fldChar w:fldCharType="begin"/>
      </w:r>
      <w:r>
        <w:rPr>
          <w:lang w:val="en-NZ"/>
        </w:rPr>
        <w:instrText xml:space="preserve"> SEQ MTEqn \c \* Arabic \* MERGEFORMAT </w:instrText>
      </w:r>
      <w:r>
        <w:rPr>
          <w:lang w:val="en-NZ"/>
        </w:rPr>
        <w:fldChar w:fldCharType="separate"/>
      </w:r>
      <w:r w:rsidR="007A472E">
        <w:rPr>
          <w:noProof/>
          <w:lang w:val="en-NZ"/>
        </w:rPr>
        <w:instrText>3</w:instrText>
      </w:r>
      <w:r>
        <w:rPr>
          <w:lang w:val="en-NZ"/>
        </w:rPr>
        <w:fldChar w:fldCharType="end"/>
      </w:r>
      <w:r>
        <w:rPr>
          <w:lang w:val="en-NZ"/>
        </w:rPr>
        <w:instrText>)</w:instrText>
      </w:r>
      <w:r>
        <w:rPr>
          <w:lang w:val="en-NZ"/>
        </w:rPr>
        <w:fldChar w:fldCharType="end"/>
      </w:r>
    </w:p>
    <w:p w14:paraId="5EA08C8A" w14:textId="77777777" w:rsidR="009A55C1" w:rsidRDefault="009A55C1" w:rsidP="00ED4372">
      <w:pPr>
        <w:rPr>
          <w:rFonts w:ascii="Courier New" w:hAnsi="Courier New" w:cs="Courier New"/>
        </w:rPr>
      </w:pPr>
    </w:p>
    <w:p w14:paraId="503C653F" w14:textId="77777777" w:rsidR="00262974" w:rsidRDefault="009A55C1" w:rsidP="00ED4372">
      <w:pPr>
        <w:rPr>
          <w:lang w:val="en-NZ"/>
        </w:rPr>
      </w:pPr>
      <w:r>
        <w:rPr>
          <w:lang w:val="en-NZ"/>
        </w:rPr>
        <w:t xml:space="preserve">which may be compared to the figure, noting the stoichiometry </w:t>
      </w:r>
      <w:r w:rsidR="00262974">
        <w:rPr>
          <w:lang w:val="en-NZ"/>
        </w:rPr>
        <w:t>coefficients</w:t>
      </w:r>
      <w:r>
        <w:rPr>
          <w:lang w:val="en-NZ"/>
        </w:rPr>
        <w:t xml:space="preserve"> appearing in the nodes for A and B. </w:t>
      </w:r>
    </w:p>
    <w:p w14:paraId="3804F6EE" w14:textId="77777777" w:rsidR="00262974" w:rsidRDefault="00262974" w:rsidP="00ED4372">
      <w:pPr>
        <w:rPr>
          <w:lang w:val="en-NZ"/>
        </w:rPr>
      </w:pPr>
    </w:p>
    <w:p w14:paraId="3181E885" w14:textId="102FA1CD" w:rsidR="009A55C1" w:rsidRPr="009A55C1" w:rsidRDefault="009A55C1" w:rsidP="00ED4372">
      <w:pPr>
        <w:rPr>
          <w:lang w:val="en-NZ"/>
        </w:rPr>
      </w:pPr>
      <w:r w:rsidRPr="009A55C1">
        <w:rPr>
          <w:lang w:val="en-NZ"/>
        </w:rPr>
        <w:t>The input file</w:t>
      </w:r>
      <w:r w:rsidR="0028232B">
        <w:rPr>
          <w:lang w:val="en-NZ"/>
        </w:rPr>
        <w:t xml:space="preserve"> for the model, </w:t>
      </w:r>
      <w:r w:rsidR="0028232B">
        <w:t>but extended to include explicit bounds</w:t>
      </w:r>
      <w:r w:rsidRPr="009A55C1">
        <w:rPr>
          <w:lang w:val="en-NZ"/>
        </w:rPr>
        <w:t xml:space="preserve"> is the following</w:t>
      </w:r>
      <w:r w:rsidR="001E6611">
        <w:rPr>
          <w:lang w:val="en-NZ"/>
        </w:rPr>
        <w:t>.</w:t>
      </w:r>
    </w:p>
    <w:p w14:paraId="5FC20AE9" w14:textId="77777777" w:rsidR="009A55C1" w:rsidRDefault="009A55C1" w:rsidP="00ED4372">
      <w:pPr>
        <w:rPr>
          <w:rFonts w:ascii="Courier New" w:hAnsi="Courier New" w:cs="Courier New"/>
        </w:rPr>
      </w:pPr>
    </w:p>
    <w:p w14:paraId="32296942" w14:textId="77777777" w:rsidR="00ED4372" w:rsidRPr="00ED4372" w:rsidRDefault="00ED4372" w:rsidP="00ED4372">
      <w:pPr>
        <w:rPr>
          <w:rFonts w:ascii="Courier New" w:hAnsi="Courier New" w:cs="Courier New"/>
        </w:rPr>
      </w:pPr>
      <w:r w:rsidRPr="00ED4372">
        <w:rPr>
          <w:rFonts w:ascii="Courier New" w:hAnsi="Courier New" w:cs="Courier New"/>
        </w:rPr>
        <w:t>“Toy network”</w:t>
      </w:r>
    </w:p>
    <w:p w14:paraId="79B7CFEE" w14:textId="1C78DF2D" w:rsidR="00ED4372" w:rsidRDefault="00ED4372" w:rsidP="00ED4372">
      <w:pPr>
        <w:rPr>
          <w:rFonts w:ascii="Courier New" w:hAnsi="Courier New" w:cs="Courier New"/>
        </w:rPr>
      </w:pPr>
      <w:r w:rsidRPr="00ED4372">
        <w:rPr>
          <w:rFonts w:ascii="Courier New" w:hAnsi="Courier New" w:cs="Courier New"/>
        </w:rPr>
        <w:t>{"Reaction 1", "Reaction 2", "Reaction 3", "Reaction 4", "Reaction 5", "Reaction 6", "Reaction 7", "Reaction 8", "Reaction 9"}</w:t>
      </w:r>
    </w:p>
    <w:p w14:paraId="64168D53" w14:textId="24144FCA" w:rsidR="001E6611" w:rsidRPr="00ED4372" w:rsidRDefault="001E6611" w:rsidP="00ED4372">
      <w:pPr>
        <w:rPr>
          <w:rFonts w:ascii="Courier New" w:hAnsi="Courier New" w:cs="Courier New"/>
        </w:rPr>
      </w:pPr>
      <w:r w:rsidRPr="001E6611">
        <w:rPr>
          <w:rFonts w:ascii="Courier New" w:hAnsi="Courier New" w:cs="Courier New"/>
        </w:rPr>
        <w:t>{"A","B","C","D","E","byp","cof"}</w:t>
      </w:r>
    </w:p>
    <w:p w14:paraId="1BB0DE31" w14:textId="77777777" w:rsidR="00ED4372" w:rsidRPr="00ED4372" w:rsidRDefault="00ED4372" w:rsidP="00ED4372">
      <w:pPr>
        <w:rPr>
          <w:rFonts w:ascii="Courier New" w:hAnsi="Courier New" w:cs="Courier New"/>
        </w:rPr>
      </w:pPr>
      <w:r w:rsidRPr="00ED4372">
        <w:rPr>
          <w:rFonts w:ascii="Courier New" w:hAnsi="Courier New" w:cs="Courier New"/>
        </w:rPr>
        <w:t>{{-1, 0, 0, 0, 0, 0, 1, 0, 0}, {1, -2, -2, 0, 0, 0, 0, 0, 0}, {0, 1, 0, 0, -1, -1, 0, 0, 0}, {0, 0, 1, -1, 1, 0, 0, 0, 0}, {0, 0, 0, 1, 0, 1, 0, -1, 0}, {0, 1, 1, 0, 0, 0, 0, 0, -1}, {0, 0, -1, 1, -1, 0, 0, 0, 0}}</w:t>
      </w:r>
    </w:p>
    <w:p w14:paraId="6B48B3AC" w14:textId="77777777" w:rsidR="00ED4372" w:rsidRPr="00ED4372" w:rsidRDefault="00ED4372" w:rsidP="00ED4372">
      <w:pPr>
        <w:rPr>
          <w:rFonts w:ascii="Courier New" w:hAnsi="Courier New" w:cs="Courier New"/>
        </w:rPr>
      </w:pPr>
      <w:r w:rsidRPr="00ED4372">
        <w:rPr>
          <w:rFonts w:ascii="Courier New" w:hAnsi="Courier New" w:cs="Courier New"/>
        </w:rPr>
        <w:t>{{0, 0}, {0, 0}, {0, 0}, {0, 0}, {0, 0}, {0, 0}, {0, 0}}</w:t>
      </w:r>
    </w:p>
    <w:p w14:paraId="5F21BE53" w14:textId="77777777" w:rsidR="00ED4372" w:rsidRPr="00ED4372" w:rsidRDefault="00ED4372" w:rsidP="00ED4372">
      <w:pPr>
        <w:rPr>
          <w:rFonts w:ascii="Courier New" w:hAnsi="Courier New" w:cs="Courier New"/>
        </w:rPr>
      </w:pPr>
      <w:r w:rsidRPr="00ED4372">
        <w:rPr>
          <w:rFonts w:ascii="Courier New" w:hAnsi="Courier New" w:cs="Courier New"/>
        </w:rPr>
        <w:t xml:space="preserve">{{0., </w:t>
      </w:r>
      <w:r w:rsidR="00C72D4F">
        <w:rPr>
          <w:rFonts w:ascii="Courier New" w:hAnsi="Courier New" w:cs="Courier New"/>
        </w:rPr>
        <w:t>Infinity</w:t>
      </w:r>
      <w:r w:rsidRPr="00ED4372">
        <w:rPr>
          <w:rFonts w:ascii="Courier New" w:hAnsi="Courier New" w:cs="Courier New"/>
        </w:rPr>
        <w:t xml:space="preserve">}, {0.5, 1.25}, {0, 1.5}, {0., 1.5}, {0, </w:t>
      </w:r>
      <w:r w:rsidR="00C72D4F">
        <w:rPr>
          <w:rFonts w:ascii="Courier New" w:hAnsi="Courier New" w:cs="Courier New"/>
        </w:rPr>
        <w:t>Infinity</w:t>
      </w:r>
      <w:r w:rsidRPr="00ED4372">
        <w:rPr>
          <w:rFonts w:ascii="Courier New" w:hAnsi="Courier New" w:cs="Courier New"/>
        </w:rPr>
        <w:t>}, {0., 0.5}, {0., 4.}, {0., 2.}, {0., 1.25}}</w:t>
      </w:r>
    </w:p>
    <w:p w14:paraId="2C8F6546" w14:textId="7A175699" w:rsidR="00ED4372" w:rsidRPr="00ED4372" w:rsidRDefault="00ED4372" w:rsidP="00ED4372">
      <w:pPr>
        <w:rPr>
          <w:rFonts w:ascii="Courier New" w:hAnsi="Courier New" w:cs="Courier New"/>
        </w:rPr>
      </w:pPr>
      <w:r w:rsidRPr="00ED4372">
        <w:rPr>
          <w:rFonts w:ascii="Courier New" w:hAnsi="Courier New" w:cs="Courier New"/>
        </w:rPr>
        <w:t xml:space="preserve">{0, </w:t>
      </w:r>
      <w:r w:rsidR="00EE79CE">
        <w:rPr>
          <w:rFonts w:ascii="Courier New" w:hAnsi="Courier New" w:cs="Courier New"/>
        </w:rPr>
        <w:t>0</w:t>
      </w:r>
      <w:r w:rsidRPr="00ED4372">
        <w:rPr>
          <w:rFonts w:ascii="Courier New" w:hAnsi="Courier New" w:cs="Courier New"/>
        </w:rPr>
        <w:t xml:space="preserve">, 0, 0, 0, 0, 0, 0, </w:t>
      </w:r>
      <w:r w:rsidR="00EE79CE">
        <w:rPr>
          <w:rFonts w:ascii="Courier New" w:hAnsi="Courier New" w:cs="Courier New"/>
        </w:rPr>
        <w:t>0</w:t>
      </w:r>
      <w:r w:rsidRPr="00ED4372">
        <w:rPr>
          <w:rFonts w:ascii="Courier New" w:hAnsi="Courier New" w:cs="Courier New"/>
        </w:rPr>
        <w:t>}</w:t>
      </w:r>
    </w:p>
    <w:p w14:paraId="142CF038" w14:textId="77777777" w:rsidR="00ED4372" w:rsidRPr="00ED4372" w:rsidRDefault="00ED4372" w:rsidP="00ED4372">
      <w:pPr>
        <w:rPr>
          <w:rFonts w:ascii="Courier New" w:hAnsi="Courier New" w:cs="Courier New"/>
        </w:rPr>
      </w:pPr>
      <w:r w:rsidRPr="00ED4372">
        <w:rPr>
          <w:rFonts w:ascii="Courier New" w:hAnsi="Courier New" w:cs="Courier New"/>
        </w:rPr>
        <w:t>{0., 0., 0., 0., 0., 0., 0., 0., 0.}</w:t>
      </w:r>
    </w:p>
    <w:p w14:paraId="1B085A41" w14:textId="77777777" w:rsidR="00ED4372" w:rsidRPr="00ED4372" w:rsidRDefault="00ED4372" w:rsidP="00ED4372">
      <w:pPr>
        <w:rPr>
          <w:rFonts w:ascii="Courier New" w:hAnsi="Courier New" w:cs="Courier New"/>
        </w:rPr>
      </w:pPr>
      <w:r w:rsidRPr="00ED4372">
        <w:rPr>
          <w:rFonts w:ascii="Courier New" w:hAnsi="Courier New" w:cs="Courier New"/>
        </w:rPr>
        <w:t>“max”</w:t>
      </w:r>
    </w:p>
    <w:p w14:paraId="2A7B3526" w14:textId="77777777" w:rsidR="00ED4372" w:rsidRDefault="00ED4372" w:rsidP="006F1181"/>
    <w:p w14:paraId="53B2BBDC" w14:textId="5E4D3FED" w:rsidR="00750AC6" w:rsidRDefault="001E6611" w:rsidP="0088488B">
      <w:r>
        <w:t xml:space="preserve">The objective as defined by the </w:t>
      </w:r>
      <w:r w:rsidR="00424085">
        <w:t>3</w:t>
      </w:r>
      <w:r w:rsidR="00424085" w:rsidRPr="00424085">
        <w:rPr>
          <w:vertAlign w:val="superscript"/>
        </w:rPr>
        <w:t>rd</w:t>
      </w:r>
      <w:r w:rsidR="00424085">
        <w:t xml:space="preserve"> last line in the input, is </w:t>
      </w:r>
      <w:r w:rsidR="00EE79CE">
        <w:t>a placeholder that sets a trivial zero vector objective</w:t>
      </w:r>
      <w:r w:rsidR="00424085">
        <w:t xml:space="preserve">. </w:t>
      </w:r>
      <w:r w:rsidR="00EE79CE">
        <w:t xml:space="preserve">It allows nominal maximization to proceed, but in fact just calculates a flux value for the network, subject to the flux bounds set in the list appearing just before the objective. </w:t>
      </w:r>
    </w:p>
    <w:p w14:paraId="7E0D0882" w14:textId="18F8209F" w:rsidR="0028232B" w:rsidRDefault="00A4501E" w:rsidP="0028232B">
      <w:pPr>
        <w:pStyle w:val="Heading3"/>
        <w:rPr>
          <w:lang w:val="en-NZ"/>
        </w:rPr>
      </w:pPr>
      <w:bookmarkStart w:id="66" w:name="_Ref93604263"/>
      <w:r>
        <w:rPr>
          <w:lang w:val="en-NZ"/>
        </w:rPr>
        <w:t xml:space="preserve">Case Study: </w:t>
      </w:r>
      <w:r w:rsidR="0028232B" w:rsidRPr="0028232B">
        <w:rPr>
          <w:lang w:val="en-NZ"/>
        </w:rPr>
        <w:t>SSK and FVA perspectives on solution spaces</w:t>
      </w:r>
      <w:bookmarkEnd w:id="66"/>
    </w:p>
    <w:p w14:paraId="00413E12" w14:textId="77777777" w:rsidR="0028232B" w:rsidRPr="0028232B" w:rsidRDefault="0028232B" w:rsidP="0028232B">
      <w:pPr>
        <w:rPr>
          <w:lang w:val="en-NZ"/>
        </w:rPr>
      </w:pPr>
    </w:p>
    <w:p w14:paraId="1F4A5DE1" w14:textId="61F6E7D1" w:rsidR="0028232B" w:rsidRDefault="0028232B" w:rsidP="0028232B">
      <w:r>
        <w:t xml:space="preserve">The toy model gives an amenable demonstration of some of the concepts encountered in the SSK analysis. It also nicely contrasts the SSKernel characterisation of the solutionspace, versus that given by flux variability analysis (FVA). </w:t>
      </w:r>
    </w:p>
    <w:p w14:paraId="58282E5E" w14:textId="7D0BF825" w:rsidR="0028232B" w:rsidRDefault="0028232B" w:rsidP="0028232B"/>
    <w:p w14:paraId="3425A269" w14:textId="3D444FCE" w:rsidR="00D867E2" w:rsidRDefault="00404C72" w:rsidP="0028232B">
      <w:r>
        <w:t xml:space="preserve">Starting with just the network model without an optimized objective, an FVA calculation shows that despite the lack of upper bounds on fluxes F1 and F5, the </w:t>
      </w:r>
      <w:r>
        <w:lastRenderedPageBreak/>
        <w:t xml:space="preserve">solution space is in fact bounded with finite, nonzero ranges for all 9 fluxes. So the FVA bounding box in this case is a cuboid in 9 dimensions. </w:t>
      </w:r>
    </w:p>
    <w:p w14:paraId="00B66F6D" w14:textId="71DD570D" w:rsidR="00A4501E" w:rsidRDefault="00A4501E" w:rsidP="0028232B"/>
    <w:p w14:paraId="53617F3D" w14:textId="3DC9E153" w:rsidR="00A4501E" w:rsidRDefault="00A4501E" w:rsidP="0028232B">
      <w:r>
        <w:t>To perform the FVA calculation, the following commands can be executed once an FBA objective has been calculated by running Stage 2 in the control panel:</w:t>
      </w:r>
    </w:p>
    <w:p w14:paraId="73768105" w14:textId="04D608A5" w:rsidR="00D867E2" w:rsidRDefault="00D867E2" w:rsidP="0028232B"/>
    <w:p w14:paraId="3B5A8B33" w14:textId="11BBAE3C" w:rsidR="00A4501E" w:rsidRPr="00A4501E" w:rsidRDefault="00A4501E" w:rsidP="00A4501E">
      <w:pPr>
        <w:ind w:firstLine="720"/>
        <w:rPr>
          <w:rFonts w:ascii="Courier New" w:hAnsi="Courier New" w:cs="Courier New"/>
          <w:b/>
          <w:bCs/>
          <w:sz w:val="20"/>
          <w:szCs w:val="20"/>
        </w:rPr>
      </w:pPr>
      <w:r w:rsidRPr="00A4501E">
        <w:rPr>
          <w:rFonts w:ascii="Courier New" w:hAnsi="Courier New" w:cs="Courier New"/>
          <w:b/>
          <w:bCs/>
          <w:sz w:val="20"/>
          <w:szCs w:val="20"/>
        </w:rPr>
        <w:t>FVAConstraints</w:t>
      </w:r>
      <w:r w:rsidR="00241C4A">
        <w:rPr>
          <w:rFonts w:ascii="Courier New" w:hAnsi="Courier New" w:cs="Courier New"/>
          <w:b/>
          <w:bCs/>
          <w:sz w:val="20"/>
          <w:szCs w:val="20"/>
        </w:rPr>
        <w:t xml:space="preserve"> </w:t>
      </w:r>
      <w:r w:rsidRPr="00A4501E">
        <w:rPr>
          <w:rFonts w:ascii="Courier New" w:hAnsi="Courier New" w:cs="Courier New"/>
          <w:b/>
          <w:bCs/>
          <w:sz w:val="20"/>
          <w:szCs w:val="20"/>
        </w:rPr>
        <w:t>=</w:t>
      </w:r>
      <w:r w:rsidR="00241C4A">
        <w:rPr>
          <w:rFonts w:ascii="Courier New" w:hAnsi="Courier New" w:cs="Courier New"/>
          <w:b/>
          <w:bCs/>
          <w:sz w:val="20"/>
          <w:szCs w:val="20"/>
        </w:rPr>
        <w:t xml:space="preserve"> </w:t>
      </w:r>
      <w:r w:rsidRPr="00A4501E">
        <w:rPr>
          <w:rFonts w:ascii="Courier New" w:hAnsi="Courier New" w:cs="Courier New"/>
          <w:b/>
          <w:bCs/>
          <w:sz w:val="20"/>
          <w:szCs w:val="20"/>
        </w:rPr>
        <w:t>Append[S,objectselector];</w:t>
      </w:r>
    </w:p>
    <w:p w14:paraId="1B9AF919" w14:textId="774CC2E5" w:rsidR="00A4501E" w:rsidRPr="00A4501E" w:rsidRDefault="00A4501E" w:rsidP="00A4501E">
      <w:pPr>
        <w:ind w:firstLine="720"/>
        <w:rPr>
          <w:rFonts w:ascii="Courier New" w:hAnsi="Courier New" w:cs="Courier New"/>
          <w:b/>
          <w:bCs/>
          <w:sz w:val="20"/>
          <w:szCs w:val="20"/>
        </w:rPr>
      </w:pPr>
      <w:r w:rsidRPr="00A4501E">
        <w:rPr>
          <w:rFonts w:ascii="Courier New" w:hAnsi="Courier New" w:cs="Courier New"/>
          <w:b/>
          <w:bCs/>
          <w:sz w:val="20"/>
          <w:szCs w:val="20"/>
        </w:rPr>
        <w:t>FVAlimits</w:t>
      </w:r>
      <w:r w:rsidR="00241C4A">
        <w:rPr>
          <w:rFonts w:ascii="Courier New" w:hAnsi="Courier New" w:cs="Courier New"/>
          <w:b/>
          <w:bCs/>
          <w:sz w:val="20"/>
          <w:szCs w:val="20"/>
        </w:rPr>
        <w:t xml:space="preserve"> </w:t>
      </w:r>
      <w:r w:rsidRPr="00A4501E">
        <w:rPr>
          <w:rFonts w:ascii="Courier New" w:hAnsi="Courier New" w:cs="Courier New"/>
          <w:b/>
          <w:bCs/>
          <w:sz w:val="20"/>
          <w:szCs w:val="20"/>
        </w:rPr>
        <w:t>=</w:t>
      </w:r>
      <w:r w:rsidR="00241C4A">
        <w:rPr>
          <w:rFonts w:ascii="Courier New" w:hAnsi="Courier New" w:cs="Courier New"/>
          <w:b/>
          <w:bCs/>
          <w:sz w:val="20"/>
          <w:szCs w:val="20"/>
        </w:rPr>
        <w:t xml:space="preserve"> </w:t>
      </w:r>
      <w:r w:rsidRPr="00A4501E">
        <w:rPr>
          <w:rFonts w:ascii="Courier New" w:hAnsi="Courier New" w:cs="Courier New"/>
          <w:b/>
          <w:bCs/>
          <w:sz w:val="20"/>
          <w:szCs w:val="20"/>
        </w:rPr>
        <w:t>Append[Svals,{objective,0}];</w:t>
      </w:r>
    </w:p>
    <w:p w14:paraId="5955700B" w14:textId="11C02242" w:rsidR="00A4501E" w:rsidRDefault="00A4501E" w:rsidP="00A4501E">
      <w:pPr>
        <w:ind w:firstLine="720"/>
        <w:rPr>
          <w:rFonts w:ascii="Courier New" w:hAnsi="Courier New" w:cs="Courier New"/>
          <w:b/>
          <w:bCs/>
          <w:sz w:val="20"/>
          <w:szCs w:val="20"/>
        </w:rPr>
      </w:pPr>
      <w:r w:rsidRPr="00A4501E">
        <w:rPr>
          <w:rFonts w:ascii="Courier New" w:hAnsi="Courier New" w:cs="Courier New"/>
          <w:b/>
          <w:bCs/>
          <w:sz w:val="20"/>
          <w:szCs w:val="20"/>
        </w:rPr>
        <w:t>{lowerflux,upperflux}</w:t>
      </w:r>
      <w:r w:rsidR="00241C4A">
        <w:rPr>
          <w:rFonts w:ascii="Courier New" w:hAnsi="Courier New" w:cs="Courier New"/>
          <w:b/>
          <w:bCs/>
          <w:sz w:val="20"/>
          <w:szCs w:val="20"/>
        </w:rPr>
        <w:t xml:space="preserve"> </w:t>
      </w:r>
      <w:r w:rsidRPr="00A4501E">
        <w:rPr>
          <w:rFonts w:ascii="Courier New" w:hAnsi="Courier New" w:cs="Courier New"/>
          <w:b/>
          <w:bCs/>
          <w:sz w:val="20"/>
          <w:szCs w:val="20"/>
        </w:rPr>
        <w:t>=</w:t>
      </w:r>
      <w:r w:rsidR="00241C4A">
        <w:rPr>
          <w:rFonts w:ascii="Courier New" w:hAnsi="Courier New" w:cs="Courier New"/>
          <w:b/>
          <w:bCs/>
          <w:sz w:val="20"/>
          <w:szCs w:val="20"/>
        </w:rPr>
        <w:t xml:space="preserve"> </w:t>
      </w:r>
      <w:r w:rsidRPr="00A4501E">
        <w:rPr>
          <w:rFonts w:ascii="Courier New" w:hAnsi="Courier New" w:cs="Courier New"/>
          <w:b/>
          <w:bCs/>
          <w:sz w:val="20"/>
          <w:szCs w:val="20"/>
        </w:rPr>
        <w:t>Transpose[Map[Chop[{</w:t>
      </w:r>
    </w:p>
    <w:p w14:paraId="614EB10A" w14:textId="593E591D" w:rsidR="00A4501E" w:rsidRDefault="00A4501E" w:rsidP="00A4501E">
      <w:pPr>
        <w:ind w:left="720"/>
        <w:rPr>
          <w:rFonts w:ascii="Courier New" w:hAnsi="Courier New" w:cs="Courier New"/>
          <w:b/>
          <w:bCs/>
          <w:sz w:val="20"/>
          <w:szCs w:val="20"/>
        </w:rPr>
      </w:pPr>
      <w:r>
        <w:rPr>
          <w:rFonts w:ascii="Courier New" w:hAnsi="Courier New" w:cs="Courier New"/>
          <w:b/>
          <w:bCs/>
          <w:sz w:val="20"/>
          <w:szCs w:val="20"/>
        </w:rPr>
        <w:t xml:space="preserve">   </w:t>
      </w:r>
      <w:r w:rsidRPr="00A4501E">
        <w:rPr>
          <w:rFonts w:ascii="Courier New" w:hAnsi="Courier New" w:cs="Courier New"/>
          <w:b/>
          <w:bCs/>
          <w:sz w:val="20"/>
          <w:szCs w:val="20"/>
        </w:rPr>
        <w:t>LinearProgramming[</w:t>
      </w:r>
      <w:r>
        <w:rPr>
          <w:rFonts w:ascii="Courier New" w:hAnsi="Courier New" w:cs="Courier New"/>
          <w:b/>
          <w:bCs/>
          <w:sz w:val="20"/>
          <w:szCs w:val="20"/>
        </w:rPr>
        <w:t xml:space="preserve"> </w:t>
      </w:r>
      <w:r w:rsidRPr="00A4501E">
        <w:rPr>
          <w:rFonts w:ascii="Courier New" w:hAnsi="Courier New" w:cs="Courier New"/>
          <w:b/>
          <w:bCs/>
          <w:sz w:val="20"/>
          <w:szCs w:val="20"/>
        </w:rPr>
        <w:t>#,FVAConstraints,FVAlimits,bounds].#,</w:t>
      </w:r>
    </w:p>
    <w:p w14:paraId="3382D595" w14:textId="0401EF1A" w:rsidR="00A4501E" w:rsidRDefault="00A4501E" w:rsidP="00A4501E">
      <w:pPr>
        <w:ind w:left="720"/>
        <w:rPr>
          <w:rFonts w:ascii="Courier New" w:hAnsi="Courier New" w:cs="Courier New"/>
          <w:b/>
          <w:bCs/>
          <w:sz w:val="20"/>
          <w:szCs w:val="20"/>
        </w:rPr>
      </w:pPr>
      <w:r>
        <w:rPr>
          <w:rFonts w:ascii="Courier New" w:hAnsi="Courier New" w:cs="Courier New"/>
          <w:b/>
          <w:bCs/>
          <w:sz w:val="20"/>
          <w:szCs w:val="20"/>
        </w:rPr>
        <w:t xml:space="preserve">   </w:t>
      </w:r>
      <w:r w:rsidRPr="00A4501E">
        <w:rPr>
          <w:rFonts w:ascii="Courier New" w:hAnsi="Courier New" w:cs="Courier New"/>
          <w:b/>
          <w:bCs/>
          <w:sz w:val="20"/>
          <w:szCs w:val="20"/>
        </w:rPr>
        <w:t>LinearProgramming[</w:t>
      </w:r>
      <w:r>
        <w:rPr>
          <w:rFonts w:ascii="Courier New" w:hAnsi="Courier New" w:cs="Courier New"/>
          <w:b/>
          <w:bCs/>
          <w:sz w:val="20"/>
          <w:szCs w:val="20"/>
        </w:rPr>
        <w:t>-</w:t>
      </w:r>
      <w:r w:rsidRPr="00A4501E">
        <w:rPr>
          <w:rFonts w:ascii="Courier New" w:hAnsi="Courier New" w:cs="Courier New"/>
          <w:b/>
          <w:bCs/>
          <w:sz w:val="20"/>
          <w:szCs w:val="20"/>
        </w:rPr>
        <w:t>#,FVAConstraints,FVAlimits,bounds].#}]&amp;</w:t>
      </w:r>
      <w:r>
        <w:rPr>
          <w:rFonts w:ascii="Courier New" w:hAnsi="Courier New" w:cs="Courier New"/>
          <w:b/>
          <w:bCs/>
          <w:sz w:val="20"/>
          <w:szCs w:val="20"/>
        </w:rPr>
        <w:t>,</w:t>
      </w:r>
    </w:p>
    <w:p w14:paraId="2352F832" w14:textId="20671451" w:rsidR="00A4501E" w:rsidRPr="00A4501E" w:rsidRDefault="00A4501E" w:rsidP="00A4501E">
      <w:pPr>
        <w:ind w:left="720" w:firstLine="720"/>
        <w:rPr>
          <w:rFonts w:ascii="Courier New" w:hAnsi="Courier New" w:cs="Courier New"/>
          <w:b/>
          <w:bCs/>
          <w:sz w:val="20"/>
          <w:szCs w:val="20"/>
        </w:rPr>
      </w:pPr>
      <w:r w:rsidRPr="00A4501E">
        <w:rPr>
          <w:rFonts w:ascii="Courier New" w:hAnsi="Courier New" w:cs="Courier New"/>
          <w:b/>
          <w:bCs/>
          <w:sz w:val="20"/>
          <w:szCs w:val="20"/>
        </w:rPr>
        <w:t>IdentityMatrix[Length</w:t>
      </w:r>
      <w:r>
        <w:rPr>
          <w:rFonts w:ascii="Courier New" w:hAnsi="Courier New" w:cs="Courier New"/>
          <w:b/>
          <w:bCs/>
          <w:sz w:val="20"/>
          <w:szCs w:val="20"/>
        </w:rPr>
        <w:t>@</w:t>
      </w:r>
      <w:r w:rsidRPr="00A4501E">
        <w:rPr>
          <w:rFonts w:ascii="Courier New" w:hAnsi="Courier New" w:cs="Courier New"/>
          <w:b/>
          <w:bCs/>
          <w:sz w:val="20"/>
          <w:szCs w:val="20"/>
        </w:rPr>
        <w:t>objectselector]]];</w:t>
      </w:r>
    </w:p>
    <w:p w14:paraId="19A5AD9C" w14:textId="77777777" w:rsidR="00A4501E" w:rsidRDefault="00A4501E" w:rsidP="00A4501E">
      <w:pPr>
        <w:ind w:firstLine="720"/>
        <w:rPr>
          <w:rFonts w:ascii="Courier New" w:hAnsi="Courier New" w:cs="Courier New"/>
          <w:b/>
          <w:bCs/>
          <w:sz w:val="20"/>
          <w:szCs w:val="20"/>
        </w:rPr>
      </w:pPr>
      <w:r w:rsidRPr="00A4501E">
        <w:rPr>
          <w:rFonts w:ascii="Courier New" w:hAnsi="Courier New" w:cs="Courier New"/>
          <w:b/>
          <w:bCs/>
          <w:sz w:val="20"/>
          <w:szCs w:val="20"/>
        </w:rPr>
        <w:t>TableForm[{lowerflux,upperflux},</w:t>
      </w:r>
    </w:p>
    <w:p w14:paraId="22164D1A" w14:textId="4D74EC9A" w:rsidR="00A4501E" w:rsidRPr="00A4501E" w:rsidRDefault="00A4501E" w:rsidP="00A4501E">
      <w:pPr>
        <w:ind w:firstLine="720"/>
        <w:rPr>
          <w:rFonts w:ascii="Courier New" w:hAnsi="Courier New" w:cs="Courier New"/>
          <w:b/>
          <w:bCs/>
          <w:sz w:val="20"/>
          <w:szCs w:val="20"/>
        </w:rPr>
      </w:pPr>
      <w:r w:rsidRPr="00A4501E">
        <w:rPr>
          <w:rFonts w:ascii="Courier New" w:hAnsi="Courier New" w:cs="Courier New"/>
          <w:b/>
          <w:bCs/>
          <w:sz w:val="20"/>
          <w:szCs w:val="20"/>
        </w:rPr>
        <w:t>TableHeadings-&gt;{{"Lower limit","Upper limit"},ReactionNames}]</w:t>
      </w:r>
    </w:p>
    <w:p w14:paraId="17BAB306" w14:textId="77777777" w:rsidR="00A4501E" w:rsidRDefault="00A4501E" w:rsidP="0028232B"/>
    <w:p w14:paraId="4F3B964E" w14:textId="4CDC6D44" w:rsidR="00404C72" w:rsidRDefault="00D867E2" w:rsidP="0028232B">
      <w:r>
        <w:t>In the SSK calculation, t</w:t>
      </w:r>
      <w:r w:rsidR="00404C72">
        <w:t>he fact that the solution space is bounded, circumvents the need for finding rays and capping hyperplanes</w:t>
      </w:r>
      <w:r>
        <w:t>.</w:t>
      </w:r>
      <w:r w:rsidR="00404C72">
        <w:t xml:space="preserve"> </w:t>
      </w:r>
      <w:r>
        <w:t>Hence</w:t>
      </w:r>
      <w:r w:rsidR="00404C72">
        <w:t xml:space="preserve"> the SSK </w:t>
      </w:r>
      <w:r>
        <w:t xml:space="preserve">is </w:t>
      </w:r>
      <w:r w:rsidR="00404C72">
        <w:t>in this</w:t>
      </w:r>
      <w:r w:rsidR="00241C4A">
        <w:t xml:space="preserve"> simple</w:t>
      </w:r>
      <w:r w:rsidR="00404C72">
        <w:t xml:space="preserve"> case identical with the solution space itself. </w:t>
      </w:r>
      <w:r>
        <w:t>Performing the vector transformations, constraint projections, centering and periphery detection on this</w:t>
      </w:r>
      <w:r w:rsidR="00241C4A">
        <w:t xml:space="preserve"> space</w:t>
      </w:r>
      <w:r>
        <w:t>,</w:t>
      </w:r>
      <w:r w:rsidR="00522264">
        <w:t xml:space="preserve"> agrees with FVA that there are no fixed fluxes, but</w:t>
      </w:r>
      <w:r>
        <w:t xml:space="preserve"> reveals that the solution space has in fact just 3 dimensions and </w:t>
      </w:r>
      <w:r w:rsidR="009F196C">
        <w:t>using the calculated SSK constraints</w:t>
      </w:r>
      <w:r w:rsidR="00241C4A">
        <w:t>,</w:t>
      </w:r>
      <w:r w:rsidR="009F196C">
        <w:t xml:space="preserve"> </w:t>
      </w:r>
      <w:r>
        <w:t xml:space="preserve">can hence be depicted as in </w:t>
      </w:r>
      <w:r w:rsidR="00522264">
        <w:fldChar w:fldCharType="begin"/>
      </w:r>
      <w:r w:rsidR="00522264">
        <w:instrText xml:space="preserve"> REF _Ref93601265 \h </w:instrText>
      </w:r>
      <w:r w:rsidR="00522264">
        <w:fldChar w:fldCharType="separate"/>
      </w:r>
      <w:r w:rsidR="007A472E">
        <w:t xml:space="preserve">Figure </w:t>
      </w:r>
      <w:r w:rsidR="007A472E">
        <w:rPr>
          <w:noProof/>
        </w:rPr>
        <w:t>10</w:t>
      </w:r>
      <w:r w:rsidR="00522264">
        <w:fldChar w:fldCharType="end"/>
      </w:r>
      <w:r>
        <w:t xml:space="preserve"> </w:t>
      </w:r>
      <w:r w:rsidR="00E137C5">
        <w:t xml:space="preserve">(a) </w:t>
      </w:r>
      <w:r>
        <w:t>:</w:t>
      </w:r>
    </w:p>
    <w:p w14:paraId="0ADDC496" w14:textId="32FA23E1" w:rsidR="00750AC6" w:rsidRDefault="009779D1" w:rsidP="0088488B">
      <w:r>
        <w:rPr>
          <w:noProof/>
        </w:rPr>
        <mc:AlternateContent>
          <mc:Choice Requires="wpg">
            <w:drawing>
              <wp:anchor distT="0" distB="0" distL="114300" distR="114300" simplePos="0" relativeHeight="251666432" behindDoc="0" locked="0" layoutInCell="1" allowOverlap="1" wp14:anchorId="413F3B04" wp14:editId="6DBCE0F4">
                <wp:simplePos x="0" y="0"/>
                <wp:positionH relativeFrom="column">
                  <wp:posOffset>1905</wp:posOffset>
                </wp:positionH>
                <wp:positionV relativeFrom="paragraph">
                  <wp:posOffset>222885</wp:posOffset>
                </wp:positionV>
                <wp:extent cx="5180330" cy="1654810"/>
                <wp:effectExtent l="0" t="0" r="1270" b="2540"/>
                <wp:wrapTopAndBottom/>
                <wp:docPr id="25" name="Group 25"/>
                <wp:cNvGraphicFramePr/>
                <a:graphic xmlns:a="http://schemas.openxmlformats.org/drawingml/2006/main">
                  <a:graphicData uri="http://schemas.microsoft.com/office/word/2010/wordprocessingGroup">
                    <wpg:wgp>
                      <wpg:cNvGrpSpPr/>
                      <wpg:grpSpPr>
                        <a:xfrm>
                          <a:off x="0" y="0"/>
                          <a:ext cx="5180330" cy="1654810"/>
                          <a:chOff x="0" y="0"/>
                          <a:chExt cx="5180330" cy="1654810"/>
                        </a:xfrm>
                      </wpg:grpSpPr>
                      <pic:pic xmlns:pic="http://schemas.openxmlformats.org/drawingml/2006/picture">
                        <pic:nvPicPr>
                          <pic:cNvPr id="15" name="Picture 15"/>
                          <pic:cNvPicPr>
                            <a:picLocks noChangeAspect="1"/>
                          </pic:cNvPicPr>
                        </pic:nvPicPr>
                        <pic:blipFill>
                          <a:blip r:embed="rId32" cstate="print">
                            <a:extLst>
                              <a:ext uri="{28A0092B-C50C-407E-A947-70E740481C1C}">
                                <a14:useLocalDpi xmlns:a14="http://schemas.microsoft.com/office/drawing/2010/main" val="0"/>
                              </a:ext>
                            </a:extLst>
                          </a:blip>
                          <a:stretch>
                            <a:fillRect/>
                          </a:stretch>
                        </pic:blipFill>
                        <pic:spPr>
                          <a:xfrm>
                            <a:off x="2686050" y="276225"/>
                            <a:ext cx="2494280" cy="1378585"/>
                          </a:xfrm>
                          <a:prstGeom prst="rect">
                            <a:avLst/>
                          </a:prstGeom>
                        </pic:spPr>
                      </pic:pic>
                      <wps:wsp>
                        <wps:cNvPr id="17" name="Text Box 17"/>
                        <wps:cNvSpPr txBox="1"/>
                        <wps:spPr>
                          <a:xfrm>
                            <a:off x="1333500" y="0"/>
                            <a:ext cx="400050" cy="266700"/>
                          </a:xfrm>
                          <a:prstGeom prst="rect">
                            <a:avLst/>
                          </a:prstGeom>
                          <a:solidFill>
                            <a:schemeClr val="lt1"/>
                          </a:solidFill>
                          <a:ln w="6350">
                            <a:noFill/>
                          </a:ln>
                        </wps:spPr>
                        <wps:txbx>
                          <w:txbxContent>
                            <w:p w14:paraId="163ED523" w14:textId="52091AA9" w:rsidR="00B2373B" w:rsidRPr="00B0589F" w:rsidRDefault="00B2373B">
                              <w:pPr>
                                <w:rPr>
                                  <w:lang w:val="en-GB"/>
                                </w:rPr>
                              </w:pPr>
                              <w:r>
                                <w:rPr>
                                  <w:lang w:val="en-GB"/>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4095750" y="38100"/>
                            <a:ext cx="400050" cy="266700"/>
                          </a:xfrm>
                          <a:prstGeom prst="rect">
                            <a:avLst/>
                          </a:prstGeom>
                          <a:solidFill>
                            <a:schemeClr val="lt1"/>
                          </a:solidFill>
                          <a:ln w="6350">
                            <a:noFill/>
                          </a:ln>
                        </wps:spPr>
                        <wps:txbx>
                          <w:txbxContent>
                            <w:p w14:paraId="2A05BD29" w14:textId="2364EA34" w:rsidR="00B2373B" w:rsidRPr="00B0589F" w:rsidRDefault="00B2373B" w:rsidP="00B0589F">
                              <w:pPr>
                                <w:rPr>
                                  <w:lang w:val="en-GB"/>
                                </w:rPr>
                              </w:pPr>
                              <w:r>
                                <w:rPr>
                                  <w:lang w:val="en-GB"/>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4" name="Picture 24"/>
                          <pic:cNvPicPr>
                            <a:picLocks noChangeAspect="1"/>
                          </pic:cNvPicPr>
                        </pic:nvPicPr>
                        <pic:blipFill>
                          <a:blip r:embed="rId33" cstate="print">
                            <a:extLst>
                              <a:ext uri="{28A0092B-C50C-407E-A947-70E740481C1C}">
                                <a14:useLocalDpi xmlns:a14="http://schemas.microsoft.com/office/drawing/2010/main" val="0"/>
                              </a:ext>
                            </a:extLst>
                          </a:blip>
                          <a:stretch>
                            <a:fillRect/>
                          </a:stretch>
                        </pic:blipFill>
                        <pic:spPr>
                          <a:xfrm>
                            <a:off x="0" y="266700"/>
                            <a:ext cx="2491105" cy="1378585"/>
                          </a:xfrm>
                          <a:prstGeom prst="rect">
                            <a:avLst/>
                          </a:prstGeom>
                        </pic:spPr>
                      </pic:pic>
                    </wpg:wgp>
                  </a:graphicData>
                </a:graphic>
              </wp:anchor>
            </w:drawing>
          </mc:Choice>
          <mc:Fallback>
            <w:pict>
              <v:group w14:anchorId="413F3B04" id="Group 25" o:spid="_x0000_s1031" style="position:absolute;margin-left:.15pt;margin-top:17.55pt;width:407.9pt;height:130.3pt;z-index:251666432" coordsize="51803,1654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">
                <v:shape id="Picture 15" o:spid="_x0000_s1032" type="#_x0000_t75" style="position:absolute;left:26860;top:2762;width:24943;height:137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">
                  <v:imagedata r:id="rId34" o:title=""/>
                </v:shape>
                <v:shape id="Text Box 17" o:spid="_x0000_s1033" type="#_x0000_t202" style="position:absolute;left:13335;width:400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" fillcolor="white [3201]" stroked="f" strokeweight=".5pt">
                  <v:textbox>
                    <w:txbxContent>
                      <w:p w14:paraId="163ED523" w14:textId="52091AA9" w:rsidR="00B2373B" w:rsidRPr="00B0589F" w:rsidRDefault="00B2373B">
                        <w:pPr>
                          <w:rPr>
                            <w:lang w:val="en-GB"/>
                          </w:rPr>
                        </w:pPr>
                        <w:r>
                          <w:rPr>
                            <w:lang w:val="en-GB"/>
                          </w:rPr>
                          <w:t>(a)</w:t>
                        </w:r>
                      </w:p>
                    </w:txbxContent>
                  </v:textbox>
                </v:shape>
                <v:shape id="Text Box 19" o:spid="_x0000_s1034" type="#_x0000_t202" style="position:absolute;left:40957;top:381;width:400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14:paraId="2A05BD29" w14:textId="2364EA34" w:rsidR="00B2373B" w:rsidRPr="00B0589F" w:rsidRDefault="00B2373B" w:rsidP="00B0589F">
                        <w:pPr>
                          <w:rPr>
                            <w:lang w:val="en-GB"/>
                          </w:rPr>
                        </w:pPr>
                        <w:r>
                          <w:rPr>
                            <w:lang w:val="en-GB"/>
                          </w:rPr>
                          <w:t>(b)</w:t>
                        </w:r>
                      </w:p>
                    </w:txbxContent>
                  </v:textbox>
                </v:shape>
                <v:shape id="Picture 24" o:spid="_x0000_s1035" type="#_x0000_t75" style="position:absolute;top:2667;width:24911;height:137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">
                  <v:imagedata r:id="rId35" o:title=""/>
                </v:shape>
                <w10:wrap type="topAndBottom"/>
              </v:group>
            </w:pict>
          </mc:Fallback>
        </mc:AlternateContent>
      </w:r>
    </w:p>
    <w:p w14:paraId="3BA42C5D" w14:textId="31979F53" w:rsidR="00B0589F" w:rsidRDefault="00B0589F" w:rsidP="00B0589F">
      <w:pPr>
        <w:pStyle w:val="Caption"/>
      </w:pPr>
      <w:bookmarkStart w:id="67" w:name="_Ref93601265"/>
      <w:r>
        <w:t xml:space="preserve">Figure </w:t>
      </w:r>
      <w:r>
        <w:fldChar w:fldCharType="begin"/>
      </w:r>
      <w:r>
        <w:instrText xml:space="preserve"> SEQ Figure \* ARABIC </w:instrText>
      </w:r>
      <w:r>
        <w:fldChar w:fldCharType="separate"/>
      </w:r>
      <w:r w:rsidR="007A472E">
        <w:rPr>
          <w:noProof/>
        </w:rPr>
        <w:t>10</w:t>
      </w:r>
      <w:r>
        <w:fldChar w:fldCharType="end"/>
      </w:r>
      <w:bookmarkEnd w:id="67"/>
      <w:r w:rsidR="00522264">
        <w:t>: (a)</w:t>
      </w:r>
      <w:r>
        <w:t xml:space="preserve"> </w:t>
      </w:r>
      <w:r w:rsidR="00522264">
        <w:t>The bounded solution space (i.e. SSK) of the toy model without an FBA objective</w:t>
      </w:r>
      <w:r>
        <w:t>.</w:t>
      </w:r>
      <w:r w:rsidR="00802514">
        <w:t xml:space="preserve"> The main chords are shown as red </w:t>
      </w:r>
      <w:r w:rsidR="009779D1">
        <w:t>arrow</w:t>
      </w:r>
      <w:r w:rsidR="00802514">
        <w:t>s.</w:t>
      </w:r>
      <w:r>
        <w:t xml:space="preserve"> </w:t>
      </w:r>
      <w:r w:rsidR="00522264">
        <w:t>(b) The PPP superimposed on the SSK.</w:t>
      </w:r>
    </w:p>
    <w:p w14:paraId="1073BADF" w14:textId="77777777" w:rsidR="00241C4A" w:rsidRDefault="00522264" w:rsidP="0088488B">
      <w:r>
        <w:t xml:space="preserve">The SSK is a 3D shape, somewhat like a cheese wedge, embedded in the 9D flux space. The 3 coordinate axes in the figure do not correspond to individual flux space axes, but are constructed by the calculation to define the </w:t>
      </w:r>
      <w:r w:rsidR="00802514">
        <w:t xml:space="preserve">directions of the </w:t>
      </w:r>
      <w:r>
        <w:t xml:space="preserve">maximal orthogonal chords of the </w:t>
      </w:r>
      <w:r w:rsidR="009625F2">
        <w:t>SSK volume</w:t>
      </w:r>
      <w:r w:rsidR="00802514">
        <w:t xml:space="preserve"> (and shown as red </w:t>
      </w:r>
      <w:r w:rsidR="009779D1">
        <w:t>arrows</w:t>
      </w:r>
      <w:r w:rsidR="00802514">
        <w:t xml:space="preserve"> on the picture)</w:t>
      </w:r>
      <w:r w:rsidR="009625F2">
        <w:t xml:space="preserve">. The numerical values are obtained by entering the command </w:t>
      </w:r>
      <w:r w:rsidR="009625F2" w:rsidRPr="009625F2">
        <w:rPr>
          <w:rFonts w:ascii="Courier New" w:hAnsi="Courier New" w:cs="Courier New"/>
          <w:b/>
          <w:bCs/>
          <w:sz w:val="20"/>
          <w:szCs w:val="20"/>
        </w:rPr>
        <w:t>ChordLengths</w:t>
      </w:r>
      <w:r w:rsidR="009625F2">
        <w:t xml:space="preserve"> in the control panel, and are 3.1, 1.7 and 0.94 respectively. </w:t>
      </w:r>
    </w:p>
    <w:p w14:paraId="7666675A" w14:textId="77777777" w:rsidR="00241C4A" w:rsidRDefault="00241C4A" w:rsidP="0088488B"/>
    <w:p w14:paraId="05092622" w14:textId="349152F8" w:rsidR="00013335" w:rsidRDefault="00241C4A" w:rsidP="0088488B">
      <w:r>
        <w:t>Detailed information such as t</w:t>
      </w:r>
      <w:r w:rsidR="00A8755E">
        <w:t>he position of the SSK centre as well as the chord direction</w:t>
      </w:r>
      <w:r w:rsidR="009625F2">
        <w:t xml:space="preserve"> </w:t>
      </w:r>
      <w:r w:rsidR="00A06BEC">
        <w:t>vectors</w:t>
      </w:r>
      <w:r>
        <w:t>,</w:t>
      </w:r>
      <w:r w:rsidR="009625F2">
        <w:t xml:space="preserve"> </w:t>
      </w:r>
      <w:r w:rsidR="00E137C5">
        <w:t xml:space="preserve">are contained in the vector transform </w:t>
      </w:r>
      <w:r>
        <w:t xml:space="preserve">part of the </w:t>
      </w:r>
      <w:r w:rsidR="00A06BEC">
        <w:t xml:space="preserve">SSK </w:t>
      </w:r>
      <w:r>
        <w:t>data structure as described by</w:t>
      </w:r>
      <w:r w:rsidR="00A06BEC">
        <w:t xml:space="preserve"> equation  </w:t>
      </w:r>
      <w:r w:rsidR="00A06BEC">
        <w:rPr>
          <w:iCs/>
        </w:rPr>
        <w:fldChar w:fldCharType="begin"/>
      </w:r>
      <w:r w:rsidR="00A06BEC">
        <w:rPr>
          <w:iCs/>
        </w:rPr>
        <w:instrText xml:space="preserve"> GOTOBUTTON ZEqnNum275558  \* MERGEFORMAT </w:instrText>
      </w:r>
      <w:r w:rsidR="00A06BEC">
        <w:rPr>
          <w:iCs/>
        </w:rPr>
        <w:fldChar w:fldCharType="begin"/>
      </w:r>
      <w:r w:rsidR="00A06BEC">
        <w:rPr>
          <w:iCs/>
        </w:rPr>
        <w:instrText xml:space="preserve"> REF ZEqnNum275558 \* Charformat \! \* MERGEFORMAT </w:instrText>
      </w:r>
      <w:r w:rsidR="00A06BEC">
        <w:rPr>
          <w:iCs/>
        </w:rPr>
        <w:fldChar w:fldCharType="separate"/>
      </w:r>
      <w:r w:rsidR="007A472E" w:rsidRPr="007A472E">
        <w:rPr>
          <w:iCs/>
        </w:rPr>
        <w:instrText>(1.2)</w:instrText>
      </w:r>
      <w:r w:rsidR="00A06BEC">
        <w:rPr>
          <w:iCs/>
        </w:rPr>
        <w:fldChar w:fldCharType="end"/>
      </w:r>
      <w:r w:rsidR="00A06BEC">
        <w:rPr>
          <w:iCs/>
        </w:rPr>
        <w:fldChar w:fldCharType="end"/>
      </w:r>
      <w:r w:rsidR="00A06BEC">
        <w:rPr>
          <w:iCs/>
        </w:rPr>
        <w:t xml:space="preserve">. </w:t>
      </w:r>
      <w:r>
        <w:t xml:space="preserve"> </w:t>
      </w:r>
      <w:r w:rsidR="00A06BEC">
        <w:t xml:space="preserve">However, executing the command </w:t>
      </w:r>
      <w:r w:rsidR="00A06BEC" w:rsidRPr="00A06BEC">
        <w:rPr>
          <w:rFonts w:ascii="Courier New" w:hAnsi="Courier New" w:cs="Courier New"/>
          <w:b/>
          <w:bCs/>
          <w:sz w:val="20"/>
          <w:szCs w:val="20"/>
        </w:rPr>
        <w:t>KernelSpace</w:t>
      </w:r>
      <w:r w:rsidR="00A06BEC">
        <w:rPr>
          <w:rFonts w:ascii="Courier New" w:hAnsi="Courier New" w:cs="Courier New"/>
          <w:b/>
          <w:bCs/>
          <w:sz w:val="20"/>
          <w:szCs w:val="20"/>
        </w:rPr>
        <w:t xml:space="preserve"> </w:t>
      </w:r>
      <w:r w:rsidR="00A06BEC" w:rsidRPr="00A06BEC">
        <w:t>displays this</w:t>
      </w:r>
      <w:r w:rsidR="00A06BEC">
        <w:t xml:space="preserve"> as specified relative to the RSS, while it may be of more interest to see the centre location and chord directions in the full 9D flux space. This is available in the file </w:t>
      </w:r>
      <w:r w:rsidR="00A7501D">
        <w:t>“</w:t>
      </w:r>
      <w:r w:rsidR="00A7501D" w:rsidRPr="00A7501D">
        <w:rPr>
          <w:i/>
          <w:iCs/>
        </w:rPr>
        <w:t>Toy Network SSKernel.dif</w:t>
      </w:r>
      <w:r w:rsidR="00A7501D">
        <w:t xml:space="preserve">” that is created by clicking the </w:t>
      </w:r>
      <w:r w:rsidR="00A7501D" w:rsidRPr="00A7501D">
        <w:rPr>
          <w:u w:val="single"/>
        </w:rPr>
        <w:t>Export</w:t>
      </w:r>
      <w:r w:rsidR="00A7501D">
        <w:t xml:space="preserve"> button to execute Stage 6. </w:t>
      </w:r>
    </w:p>
    <w:p w14:paraId="24278A02" w14:textId="77777777" w:rsidR="00013335" w:rsidRDefault="00013335" w:rsidP="0088488B"/>
    <w:p w14:paraId="45C1B93C" w14:textId="2FB1A9EB" w:rsidR="00A06BEC" w:rsidRDefault="00A7501D" w:rsidP="0088488B">
      <w:r>
        <w:t xml:space="preserve">However, the numerical parts of the export data are immediately available in the </w:t>
      </w:r>
      <w:r w:rsidRPr="00A7501D">
        <w:rPr>
          <w:i/>
          <w:iCs/>
        </w:rPr>
        <w:t>ExportResults</w:t>
      </w:r>
      <w:r>
        <w:t xml:space="preserve"> variable as soon as Stage 5 has been completed. As described in section </w:t>
      </w:r>
      <w:r>
        <w:lastRenderedPageBreak/>
        <w:fldChar w:fldCharType="begin"/>
      </w:r>
      <w:r>
        <w:instrText xml:space="preserve"> REF _Ref32839257 \r \h </w:instrText>
      </w:r>
      <w:r>
        <w:fldChar w:fldCharType="separate"/>
      </w:r>
      <w:r w:rsidR="007A472E">
        <w:t>6.2</w:t>
      </w:r>
      <w:r>
        <w:fldChar w:fldCharType="end"/>
      </w:r>
      <w:r>
        <w:t xml:space="preserve"> below, the SSK datastructure is the first item in the exported results and according to equation  </w:t>
      </w:r>
      <w:r>
        <w:rPr>
          <w:iCs/>
        </w:rPr>
        <w:fldChar w:fldCharType="begin"/>
      </w:r>
      <w:r>
        <w:rPr>
          <w:iCs/>
        </w:rPr>
        <w:instrText xml:space="preserve"> GOTOBUTTON ZEqnNum275558  \* MERGEFORMAT </w:instrText>
      </w:r>
      <w:r>
        <w:rPr>
          <w:iCs/>
        </w:rPr>
        <w:fldChar w:fldCharType="begin"/>
      </w:r>
      <w:r>
        <w:rPr>
          <w:iCs/>
        </w:rPr>
        <w:instrText xml:space="preserve"> REF ZEqnNum275558 \* Charformat \! \* MERGEFORMAT </w:instrText>
      </w:r>
      <w:r>
        <w:rPr>
          <w:iCs/>
        </w:rPr>
        <w:fldChar w:fldCharType="separate"/>
      </w:r>
      <w:r w:rsidR="007A472E" w:rsidRPr="007A472E">
        <w:rPr>
          <w:iCs/>
        </w:rPr>
        <w:instrText>(1.2)</w:instrText>
      </w:r>
      <w:r>
        <w:rPr>
          <w:iCs/>
        </w:rPr>
        <w:fldChar w:fldCharType="end"/>
      </w:r>
      <w:r>
        <w:rPr>
          <w:iCs/>
        </w:rPr>
        <w:fldChar w:fldCharType="end"/>
      </w:r>
      <w:r>
        <w:rPr>
          <w:iCs/>
        </w:rPr>
        <w:t xml:space="preserve"> the second part of that is the </w:t>
      </w:r>
      <w:r w:rsidR="00013335">
        <w:rPr>
          <w:iCs/>
        </w:rPr>
        <w:t xml:space="preserve">vector transform. </w:t>
      </w:r>
      <w:r w:rsidR="00013335">
        <w:t>Hence the command to display the centre and chord directions, is simply</w:t>
      </w:r>
    </w:p>
    <w:p w14:paraId="484C7762" w14:textId="77777777" w:rsidR="00013335" w:rsidRDefault="00013335" w:rsidP="00013335">
      <w:pPr>
        <w:ind w:left="720" w:firstLine="720"/>
        <w:rPr>
          <w:rFonts w:ascii="Courier New" w:hAnsi="Courier New" w:cs="Courier New"/>
          <w:b/>
          <w:bCs/>
          <w:sz w:val="20"/>
          <w:szCs w:val="20"/>
        </w:rPr>
      </w:pPr>
    </w:p>
    <w:p w14:paraId="7BF000FC" w14:textId="1250FED2" w:rsidR="00E137C5" w:rsidRPr="00E137C5" w:rsidRDefault="00E137C5" w:rsidP="00013335">
      <w:pPr>
        <w:ind w:left="720" w:firstLine="720"/>
        <w:rPr>
          <w:rFonts w:ascii="Courier New" w:hAnsi="Courier New" w:cs="Courier New"/>
          <w:b/>
          <w:bCs/>
          <w:sz w:val="20"/>
          <w:szCs w:val="20"/>
        </w:rPr>
      </w:pPr>
      <w:r w:rsidRPr="00E137C5">
        <w:rPr>
          <w:rFonts w:ascii="Courier New" w:hAnsi="Courier New" w:cs="Courier New"/>
          <w:b/>
          <w:bCs/>
          <w:sz w:val="20"/>
          <w:szCs w:val="20"/>
        </w:rPr>
        <w:t>ExportResults[[1,</w:t>
      </w:r>
      <w:r w:rsidR="00A8755E">
        <w:rPr>
          <w:rFonts w:ascii="Courier New" w:hAnsi="Courier New" w:cs="Courier New"/>
          <w:b/>
          <w:bCs/>
          <w:sz w:val="20"/>
          <w:szCs w:val="20"/>
        </w:rPr>
        <w:t>2</w:t>
      </w:r>
      <w:r w:rsidRPr="00E137C5">
        <w:rPr>
          <w:rFonts w:ascii="Courier New" w:hAnsi="Courier New" w:cs="Courier New"/>
          <w:b/>
          <w:bCs/>
          <w:sz w:val="20"/>
          <w:szCs w:val="20"/>
        </w:rPr>
        <w:t>]]</w:t>
      </w:r>
    </w:p>
    <w:p w14:paraId="7BB86091" w14:textId="0DB49991" w:rsidR="00D6748C" w:rsidRDefault="00D6748C" w:rsidP="0088488B"/>
    <w:p w14:paraId="647413A2" w14:textId="55E8FBDD" w:rsidR="00013335" w:rsidRDefault="00013335" w:rsidP="0088488B">
      <w:r>
        <w:t xml:space="preserve">Other exported data such as ray vectors or the inscribed sphere are similarly accessible by inspecting appropriate items in the </w:t>
      </w:r>
      <w:r w:rsidRPr="00013335">
        <w:rPr>
          <w:i/>
          <w:iCs/>
        </w:rPr>
        <w:t>ExportResults</w:t>
      </w:r>
      <w:r>
        <w:t xml:space="preserve"> array.</w:t>
      </w:r>
    </w:p>
    <w:p w14:paraId="66133150" w14:textId="77777777" w:rsidR="00013335" w:rsidRDefault="00013335" w:rsidP="0088488B"/>
    <w:p w14:paraId="58CAE494" w14:textId="58FFB676" w:rsidR="00E137C5" w:rsidRDefault="00E137C5" w:rsidP="0088488B">
      <w:r>
        <w:t>As part of the centering and chord calculations, a collection of explicit peripheral points</w:t>
      </w:r>
      <w:r w:rsidR="00D6748C">
        <w:t xml:space="preserve"> is generated. In </w:t>
      </w:r>
      <w:r w:rsidR="00D6748C">
        <w:fldChar w:fldCharType="begin"/>
      </w:r>
      <w:r w:rsidR="00D6748C">
        <w:instrText xml:space="preserve"> REF _Ref93601265 \h </w:instrText>
      </w:r>
      <w:r w:rsidR="00D6748C">
        <w:fldChar w:fldCharType="separate"/>
      </w:r>
      <w:r w:rsidR="007A472E">
        <w:t xml:space="preserve">Figure </w:t>
      </w:r>
      <w:r w:rsidR="007A472E">
        <w:rPr>
          <w:noProof/>
        </w:rPr>
        <w:t>10</w:t>
      </w:r>
      <w:r w:rsidR="00D6748C">
        <w:fldChar w:fldCharType="end"/>
      </w:r>
      <w:r w:rsidR="00D6748C">
        <w:t xml:space="preserve"> (b) the Peripheral Point Polytope or PPP formed by using these as vertices (strictly, the convex hull of the set of points) is shown, superimposed on the SSK as defined by its set of constraint equations.</w:t>
      </w:r>
      <w:r w:rsidR="00013335">
        <w:t xml:space="preserve"> It is seen that the PPP covers </w:t>
      </w:r>
      <w:r w:rsidR="000D6238">
        <w:t>a large part though not all of the SSK interior.</w:t>
      </w:r>
    </w:p>
    <w:p w14:paraId="18F04EA3" w14:textId="560583CD" w:rsidR="00B17470" w:rsidRDefault="00B17470" w:rsidP="0088488B"/>
    <w:p w14:paraId="2C9E3F58" w14:textId="0ADD051C" w:rsidR="00B17470" w:rsidRDefault="00B17470" w:rsidP="0088488B">
      <w:r>
        <w:t xml:space="preserve">The apparent contradiction between the fact that the SSK calculation shows that there are only 3 degrees of freedom while the FVA calculation finds all 9 fluxes to be variable, is accounted for by </w:t>
      </w:r>
      <w:r w:rsidR="00A81591">
        <w:t>the fact that the three SSK basis vectors each involve all 9 flux axes. This point is further clarified in the example below where a biomass objective is added to the model.</w:t>
      </w:r>
    </w:p>
    <w:p w14:paraId="5C19AFFA" w14:textId="6080FB7C" w:rsidR="00A81591" w:rsidRDefault="00A81591" w:rsidP="0088488B"/>
    <w:p w14:paraId="4F3CB2F1" w14:textId="727EF4D1" w:rsidR="00A81591" w:rsidRDefault="00A81591" w:rsidP="0088488B">
      <w:r>
        <w:t>But first</w:t>
      </w:r>
      <w:r w:rsidR="00431B0D">
        <w:t>,</w:t>
      </w:r>
      <w:r>
        <w:t xml:space="preserve"> consider a minor elaboration of the toy model in which the FBA objective is taken to be maximisation of the sum of the two </w:t>
      </w:r>
      <w:r w:rsidR="00AA0FB5">
        <w:t xml:space="preserve">metabolic product fluxes </w:t>
      </w:r>
      <w:r>
        <w:t>F8 and F9</w:t>
      </w:r>
      <w:r w:rsidR="00C14EAE">
        <w:t xml:space="preserve">. This is easily done </w:t>
      </w:r>
      <w:r w:rsidR="00AA0FB5">
        <w:t xml:space="preserve">by setting </w:t>
      </w:r>
      <w:r w:rsidR="00AA0FB5" w:rsidRPr="00AA0FB5">
        <w:rPr>
          <w:rFonts w:ascii="Courier New" w:hAnsi="Courier New" w:cs="Courier New"/>
          <w:b/>
          <w:bCs/>
          <w:sz w:val="20"/>
          <w:szCs w:val="20"/>
        </w:rPr>
        <w:t>objectselector = {0,0,0,0,0,0,0,1,1}</w:t>
      </w:r>
      <w:r w:rsidR="00AA0FB5">
        <w:t xml:space="preserve"> as detailed in section  </w:t>
      </w:r>
      <w:r w:rsidR="00AA0FB5">
        <w:fldChar w:fldCharType="begin"/>
      </w:r>
      <w:r w:rsidR="00AA0FB5">
        <w:instrText xml:space="preserve"> REF _Ref93604469 \r \h </w:instrText>
      </w:r>
      <w:r w:rsidR="00AA0FB5">
        <w:fldChar w:fldCharType="separate"/>
      </w:r>
      <w:r w:rsidR="007A472E">
        <w:t>4.1</w:t>
      </w:r>
      <w:r w:rsidR="00AA0FB5">
        <w:fldChar w:fldCharType="end"/>
      </w:r>
      <w:r w:rsidR="00AA0FB5">
        <w:t>.</w:t>
      </w:r>
    </w:p>
    <w:p w14:paraId="60C34E2D" w14:textId="3F9AF229" w:rsidR="00AA0FB5" w:rsidRDefault="00AA0FB5" w:rsidP="0088488B"/>
    <w:p w14:paraId="3648D242" w14:textId="47492063" w:rsidR="00AA0FB5" w:rsidRDefault="00AA0FB5" w:rsidP="0088488B">
      <w:r>
        <w:t>This optimisation is found to produce four fixed fluxes, namely F1, F</w:t>
      </w:r>
      <w:r w:rsidR="00431B0D">
        <w:t>7</w:t>
      </w:r>
      <w:r>
        <w:t>, F8 and F9. That leaves the FVA bounding box as a 5D cuboid. The SSK in turn reduces to a 2D quadrangle</w:t>
      </w:r>
      <w:r w:rsidR="00025CE2">
        <w:t>, in effect a cross section of the solution space wedge. There is again a marked dimension discrepancy between the FVA and SSK results. Both agree on the value range of individual fluxes, but the SSK gives far more exact geometrical information on the metabolic flux variation that is allowed by the stoichioimetry and other flux constraints.</w:t>
      </w:r>
    </w:p>
    <w:p w14:paraId="0367C21E" w14:textId="3E8E9ED0" w:rsidR="00025CE2" w:rsidRDefault="00025CE2" w:rsidP="0088488B"/>
    <w:p w14:paraId="76268FB2" w14:textId="581FBF3B" w:rsidR="008C454B" w:rsidRDefault="00025CE2" w:rsidP="0088488B">
      <w:r>
        <w:t xml:space="preserve">A more realistic elaboration of the toy model is to assume that metabolic products have to conform to a known biomass composition. </w:t>
      </w:r>
      <w:r w:rsidR="008C454B">
        <w:t xml:space="preserve">In this case, assume this to be 80% of metabolite </w:t>
      </w:r>
      <w:r w:rsidR="008C454B" w:rsidRPr="008C454B">
        <w:rPr>
          <w:i/>
          <w:iCs/>
        </w:rPr>
        <w:t>E</w:t>
      </w:r>
      <w:r w:rsidR="008C454B">
        <w:t xml:space="preserve"> in </w:t>
      </w:r>
      <w:r w:rsidR="008C454B">
        <w:fldChar w:fldCharType="begin"/>
      </w:r>
      <w:r w:rsidR="008C454B">
        <w:instrText xml:space="preserve"> REF _Ref34139288 \h </w:instrText>
      </w:r>
      <w:r w:rsidR="008C454B">
        <w:fldChar w:fldCharType="separate"/>
      </w:r>
      <w:r w:rsidR="007A472E">
        <w:t xml:space="preserve">Figure </w:t>
      </w:r>
      <w:r w:rsidR="007A472E">
        <w:rPr>
          <w:noProof/>
        </w:rPr>
        <w:t>9</w:t>
      </w:r>
      <w:r w:rsidR="008C454B">
        <w:fldChar w:fldCharType="end"/>
      </w:r>
      <w:r w:rsidR="008C454B">
        <w:t xml:space="preserve">, and 20% of the byproduct </w:t>
      </w:r>
      <w:r w:rsidR="008C454B" w:rsidRPr="008C454B">
        <w:rPr>
          <w:i/>
          <w:iCs/>
        </w:rPr>
        <w:t>byp</w:t>
      </w:r>
      <w:r w:rsidR="008C454B">
        <w:t xml:space="preserve">. The required code for adding this modification as an additional biomass flux was already shown in section </w:t>
      </w:r>
      <w:r w:rsidR="008C454B">
        <w:fldChar w:fldCharType="begin"/>
      </w:r>
      <w:r w:rsidR="008C454B">
        <w:instrText xml:space="preserve"> REF _Ref93604469 \r \h </w:instrText>
      </w:r>
      <w:r w:rsidR="008C454B">
        <w:fldChar w:fldCharType="separate"/>
      </w:r>
      <w:r w:rsidR="007A472E">
        <w:t>4.1</w:t>
      </w:r>
      <w:r w:rsidR="008C454B">
        <w:fldChar w:fldCharType="end"/>
      </w:r>
      <w:r w:rsidR="008C454B">
        <w:t xml:space="preserve">, page </w:t>
      </w:r>
      <w:r w:rsidR="008C454B">
        <w:fldChar w:fldCharType="begin"/>
      </w:r>
      <w:r w:rsidR="008C454B">
        <w:instrText xml:space="preserve"> PAGEREF biomass \h </w:instrText>
      </w:r>
      <w:r w:rsidR="008C454B">
        <w:fldChar w:fldCharType="separate"/>
      </w:r>
      <w:r w:rsidR="007A472E">
        <w:rPr>
          <w:noProof/>
        </w:rPr>
        <w:t>18</w:t>
      </w:r>
      <w:r w:rsidR="008C454B">
        <w:fldChar w:fldCharType="end"/>
      </w:r>
      <w:r w:rsidR="008C454B">
        <w:t xml:space="preserve">. </w:t>
      </w:r>
    </w:p>
    <w:p w14:paraId="47D0C6A4" w14:textId="34B0CFF9" w:rsidR="008C454B" w:rsidRDefault="008C454B" w:rsidP="0088488B"/>
    <w:p w14:paraId="006F67F6" w14:textId="64EAE2CA" w:rsidR="00025CE2" w:rsidRDefault="00E13531" w:rsidP="0088488B">
      <w:r>
        <w:rPr>
          <w:noProof/>
        </w:rPr>
        <w:lastRenderedPageBreak/>
        <w:drawing>
          <wp:anchor distT="0" distB="0" distL="114300" distR="114300" simplePos="0" relativeHeight="251667456" behindDoc="0" locked="0" layoutInCell="1" allowOverlap="1" wp14:anchorId="50EDB40B" wp14:editId="02764B8A">
            <wp:simplePos x="0" y="0"/>
            <wp:positionH relativeFrom="column">
              <wp:posOffset>737235</wp:posOffset>
            </wp:positionH>
            <wp:positionV relativeFrom="paragraph">
              <wp:posOffset>1232535</wp:posOffset>
            </wp:positionV>
            <wp:extent cx="3657600" cy="3751200"/>
            <wp:effectExtent l="0" t="0" r="0" b="190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657600" cy="3751200"/>
                    </a:xfrm>
                    <a:prstGeom prst="rect">
                      <a:avLst/>
                    </a:prstGeom>
                  </pic:spPr>
                </pic:pic>
              </a:graphicData>
            </a:graphic>
            <wp14:sizeRelH relativeFrom="margin">
              <wp14:pctWidth>0</wp14:pctWidth>
            </wp14:sizeRelH>
            <wp14:sizeRelV relativeFrom="margin">
              <wp14:pctHeight>0</wp14:pctHeight>
            </wp14:sizeRelV>
          </wp:anchor>
        </w:drawing>
      </w:r>
      <w:r w:rsidR="008C454B">
        <w:t xml:space="preserve">Out of the resulting 10 fluxes, a total of 7 become fixed by maximizing the biomass flux and leaves a 3D FVA bounding box. </w:t>
      </w:r>
      <w:r w:rsidR="00217175">
        <w:t>O</w:t>
      </w:r>
      <w:r w:rsidR="008C454B">
        <w:t xml:space="preserve">n the other hand, </w:t>
      </w:r>
      <w:r w:rsidR="00217175">
        <w:t xml:space="preserve">only a single degree of freedom remains, so that the solution space and hence also the SSK </w:t>
      </w:r>
      <w:r w:rsidR="00431B0D">
        <w:t>reduces to</w:t>
      </w:r>
      <w:r w:rsidR="00217175">
        <w:t xml:space="preserve"> a single finite line in the 10D flux space. It turns out that it is fluxes F4, F5 and F6 that remain variable, and the subspace that they define can be sketched to show both the FVA bounding box and the SSK at the same time. This is done in </w:t>
      </w:r>
      <w:r>
        <w:fldChar w:fldCharType="begin"/>
      </w:r>
      <w:r>
        <w:instrText xml:space="preserve"> REF _Ref34645524 \h </w:instrText>
      </w:r>
      <w:r>
        <w:fldChar w:fldCharType="separate"/>
      </w:r>
      <w:r w:rsidR="007A472E">
        <w:t xml:space="preserve">Figure </w:t>
      </w:r>
      <w:r w:rsidR="007A472E">
        <w:rPr>
          <w:noProof/>
        </w:rPr>
        <w:t>11</w:t>
      </w:r>
      <w:r>
        <w:fldChar w:fldCharType="end"/>
      </w:r>
      <w:r>
        <w:t>.</w:t>
      </w:r>
    </w:p>
    <w:p w14:paraId="466492D6" w14:textId="5B76E460" w:rsidR="00B0589F" w:rsidRDefault="00B0589F" w:rsidP="0088488B"/>
    <w:p w14:paraId="3CC1A7A5" w14:textId="6198A1FF" w:rsidR="00E13531" w:rsidRDefault="00E13531" w:rsidP="00E13531">
      <w:pPr>
        <w:pStyle w:val="Caption"/>
      </w:pPr>
      <w:bookmarkStart w:id="68" w:name="_Ref34645524"/>
      <w:r>
        <w:t xml:space="preserve">Figure </w:t>
      </w:r>
      <w:r>
        <w:fldChar w:fldCharType="begin"/>
      </w:r>
      <w:r>
        <w:instrText xml:space="preserve"> SEQ Figure \* ARABIC </w:instrText>
      </w:r>
      <w:r>
        <w:fldChar w:fldCharType="separate"/>
      </w:r>
      <w:r w:rsidR="007A472E">
        <w:rPr>
          <w:noProof/>
        </w:rPr>
        <w:t>11</w:t>
      </w:r>
      <w:r>
        <w:fldChar w:fldCharType="end"/>
      </w:r>
      <w:bookmarkEnd w:id="68"/>
      <w:r>
        <w:t>: SSKernel vs FVA bounding box. The coloured cube is the bounding box calculated by FVA for the the toy example network. The red line is the actual solutionspace (and also the SS kernel, since there are no rays).The SS centre and periphery points are shown as blue and green dots respectively. The dashed arrow is the unit vector that is delivered as the basis vector for the solution space, and defines its orientation in the 3D flux space formed by the variable fluxes F4, F5 and F6.</w:t>
      </w:r>
    </w:p>
    <w:p w14:paraId="76A61ED5" w14:textId="111D68E2" w:rsidR="001F2757" w:rsidRDefault="00556F2C" w:rsidP="001F2757">
      <w:r>
        <w:t xml:space="preserve">The figure illustrates </w:t>
      </w:r>
      <w:r w:rsidR="005D764F">
        <w:t xml:space="preserve">how the discrepancy between the dimensions of the SSK and the FVA bounding box, that was remarked upon in discussing the previous versions of the toy network model, arises in this case.  </w:t>
      </w:r>
      <w:r>
        <w:t xml:space="preserve">It is seen from the figure that </w:t>
      </w:r>
      <w:r w:rsidR="005D764F">
        <w:t xml:space="preserve">the FVA </w:t>
      </w:r>
      <w:r w:rsidR="001F2757">
        <w:t xml:space="preserve">bounding </w:t>
      </w:r>
      <w:r>
        <w:t xml:space="preserve">box gives a rather scant account of the actual solution space. It </w:t>
      </w:r>
      <w:r w:rsidR="00E679AB">
        <w:t xml:space="preserve">gives a general impression of where in the flux space it is located, and the extent of flux variation allowed. However, it gives virtually no indication of the shape, orientation or even dimensionality of the SS. </w:t>
      </w:r>
      <w:r w:rsidR="005D764F">
        <w:t xml:space="preserve">It might be thought that sampling points from the bounding box could be used pin down these details. But </w:t>
      </w:r>
      <w:r w:rsidR="00E679AB">
        <w:t>the SS occupies only a negligible fraction of the bounding box interior</w:t>
      </w:r>
      <w:r w:rsidR="00B06AD6">
        <w:t>,</w:t>
      </w:r>
      <w:r w:rsidR="005D764F">
        <w:t xml:space="preserve"> </w:t>
      </w:r>
      <w:r w:rsidR="00B06AD6">
        <w:t>making</w:t>
      </w:r>
      <w:r w:rsidR="005D764F">
        <w:t xml:space="preserve"> </w:t>
      </w:r>
      <w:r w:rsidR="00B06AD6">
        <w:t>the sampling approach unviable.</w:t>
      </w:r>
    </w:p>
    <w:p w14:paraId="5DF9BC3A" w14:textId="77777777" w:rsidR="00E679AB" w:rsidRDefault="00E679AB" w:rsidP="001F2757"/>
    <w:p w14:paraId="50B6D7CF" w14:textId="57F742C0" w:rsidR="001F2757" w:rsidRDefault="00EE424D" w:rsidP="001F2757">
      <w:r>
        <w:t xml:space="preserve">The </w:t>
      </w:r>
      <w:r w:rsidR="00CF3A80">
        <w:t>SSKernel</w:t>
      </w:r>
      <w:r>
        <w:t xml:space="preserve"> calculation</w:t>
      </w:r>
      <w:r w:rsidR="00B06AD6">
        <w:t xml:space="preserve">, by contrast, </w:t>
      </w:r>
      <w:r>
        <w:t xml:space="preserve">delivers a </w:t>
      </w:r>
      <w:r w:rsidR="009C328F">
        <w:t xml:space="preserve">full and exact </w:t>
      </w:r>
      <w:r>
        <w:t xml:space="preserve">mathematical definition of the SS as a pair of 1D constraints relative to a specified coordinate origin and vector basis, as </w:t>
      </w:r>
      <w:r w:rsidR="00474694">
        <w:t>defined</w:t>
      </w:r>
      <w:r>
        <w:t xml:space="preserve"> by </w:t>
      </w:r>
      <w:r w:rsidR="009C328F">
        <w:t xml:space="preserve">equation </w:t>
      </w:r>
      <w:r w:rsidR="009C328F">
        <w:fldChar w:fldCharType="begin"/>
      </w:r>
      <w:r w:rsidR="009C328F">
        <w:instrText xml:space="preserve"> GOTOBUTTON ZEqnNum275558  \* MERGEFORMAT </w:instrText>
      </w:r>
      <w:r w:rsidR="009C328F">
        <w:fldChar w:fldCharType="begin"/>
      </w:r>
      <w:r w:rsidR="009C328F">
        <w:instrText xml:space="preserve"> REF ZEqnNum275558 \* Charformat \! \* MERGEFORMAT </w:instrText>
      </w:r>
      <w:r w:rsidR="009C328F">
        <w:fldChar w:fldCharType="separate"/>
      </w:r>
      <w:r w:rsidR="007A472E">
        <w:instrText>(1.2)</w:instrText>
      </w:r>
      <w:r w:rsidR="009C328F">
        <w:fldChar w:fldCharType="end"/>
      </w:r>
      <w:r w:rsidR="009C328F">
        <w:fldChar w:fldCharType="end"/>
      </w:r>
      <w:r w:rsidR="00556F2C">
        <w:t>.</w:t>
      </w:r>
      <w:r w:rsidR="009C328F">
        <w:t xml:space="preserve"> </w:t>
      </w:r>
      <w:r w:rsidR="00C72D4F">
        <w:t xml:space="preserve">This specifies its shape as a line segment with a given orientation. </w:t>
      </w:r>
      <w:r w:rsidR="009C328F">
        <w:t xml:space="preserve">Moreover, the explicit numerical specification of the SS centre point </w:t>
      </w:r>
      <w:r w:rsidR="00CF3A80">
        <w:rPr>
          <w:i/>
        </w:rPr>
        <w:t>SSK</w:t>
      </w:r>
      <w:r w:rsidR="009C328F" w:rsidRPr="009C328F">
        <w:rPr>
          <w:i/>
        </w:rPr>
        <w:t>origin</w:t>
      </w:r>
      <w:r w:rsidR="009C328F">
        <w:t xml:space="preserve"> and orientation </w:t>
      </w:r>
      <w:r w:rsidR="00CF3A80">
        <w:rPr>
          <w:i/>
        </w:rPr>
        <w:t>SSK</w:t>
      </w:r>
      <w:r w:rsidR="009C328F" w:rsidRPr="009C328F">
        <w:rPr>
          <w:i/>
        </w:rPr>
        <w:t>basis</w:t>
      </w:r>
      <w:r w:rsidR="009C328F">
        <w:t xml:space="preserve"> is </w:t>
      </w:r>
      <w:r w:rsidR="009A55C1">
        <w:t xml:space="preserve">directly </w:t>
      </w:r>
      <w:r w:rsidR="009C328F">
        <w:t xml:space="preserve">readable from the </w:t>
      </w:r>
      <w:r w:rsidR="00F9018D">
        <w:t>DIF</w:t>
      </w:r>
      <w:r w:rsidR="009C328F">
        <w:t xml:space="preserve"> output file, as well as the numerical coordinates of the two periphery points. Also </w:t>
      </w:r>
      <w:r w:rsidR="009C328F">
        <w:lastRenderedPageBreak/>
        <w:t>the report output shows graphically that the SS is one dimensional</w:t>
      </w:r>
      <w:r w:rsidR="00424085">
        <w:t>,</w:t>
      </w:r>
      <w:r w:rsidR="009C328F">
        <w:t xml:space="preserve"> and </w:t>
      </w:r>
      <w:r w:rsidR="00424085">
        <w:t xml:space="preserve">gives </w:t>
      </w:r>
      <w:r w:rsidR="009C328F">
        <w:t>its single chord length and centering.</w:t>
      </w:r>
      <w:r w:rsidR="00556F2C">
        <w:t xml:space="preserve"> </w:t>
      </w:r>
      <w:r w:rsidR="00B06AD6">
        <w:t xml:space="preserve">While these details are somewhat trivial in this particular case, already for the only slightly more challenging case illustrated in </w:t>
      </w:r>
      <w:r w:rsidR="00B06AD6">
        <w:fldChar w:fldCharType="begin"/>
      </w:r>
      <w:r w:rsidR="00B06AD6">
        <w:instrText xml:space="preserve"> REF _Ref93601265 \h </w:instrText>
      </w:r>
      <w:r w:rsidR="00B06AD6">
        <w:fldChar w:fldCharType="separate"/>
      </w:r>
      <w:r w:rsidR="007A472E">
        <w:t xml:space="preserve">Figure </w:t>
      </w:r>
      <w:r w:rsidR="007A472E">
        <w:rPr>
          <w:noProof/>
        </w:rPr>
        <w:t>10</w:t>
      </w:r>
      <w:r w:rsidR="00B06AD6">
        <w:fldChar w:fldCharType="end"/>
      </w:r>
      <w:r w:rsidR="00B06AD6">
        <w:t xml:space="preserve"> there is obviously far more information available in a similarly compact form</w:t>
      </w:r>
      <w:r w:rsidR="00AA67CA">
        <w:t>,</w:t>
      </w:r>
      <w:r w:rsidR="00B06AD6">
        <w:t xml:space="preserve"> from the SSK description.</w:t>
      </w:r>
    </w:p>
    <w:p w14:paraId="42314581" w14:textId="77777777" w:rsidR="0088488B" w:rsidRDefault="0088488B" w:rsidP="0088488B">
      <w:pPr>
        <w:pStyle w:val="Heading2"/>
      </w:pPr>
      <w:bookmarkStart w:id="69" w:name="_Ref32839257"/>
      <w:bookmarkStart w:id="70" w:name="_Toc34652605"/>
      <w:r>
        <w:t>Output files</w:t>
      </w:r>
      <w:bookmarkEnd w:id="69"/>
      <w:bookmarkEnd w:id="70"/>
    </w:p>
    <w:p w14:paraId="77443895" w14:textId="77777777" w:rsidR="004E71B8" w:rsidRDefault="004E71B8" w:rsidP="00DD29DF"/>
    <w:p w14:paraId="0F3B9A5A" w14:textId="77777777" w:rsidR="002254AF" w:rsidRDefault="00DB584E" w:rsidP="00DD29DF">
      <w:r>
        <w:t xml:space="preserve">Output files are </w:t>
      </w:r>
      <w:r w:rsidR="00110F73">
        <w:t xml:space="preserve">assigned generic names </w:t>
      </w:r>
      <w:r w:rsidR="0074250A">
        <w:t xml:space="preserve">based on the input file name. For the input file “XYZ.m” there will be two output files: “XYZ </w:t>
      </w:r>
      <w:r w:rsidR="00CF3A80">
        <w:t>SSKernel</w:t>
      </w:r>
      <w:r w:rsidR="0074250A">
        <w:t xml:space="preserve">Report.pdf”  and “XYZ </w:t>
      </w:r>
      <w:r w:rsidR="00CF3A80">
        <w:t>SSKernel</w:t>
      </w:r>
      <w:r w:rsidR="0074250A">
        <w:t xml:space="preserve">.dif”. The report file is just a copy of the Status Report window displayed during program execution. </w:t>
      </w:r>
    </w:p>
    <w:p w14:paraId="7C9D29A9" w14:textId="77777777" w:rsidR="002254AF" w:rsidRDefault="002254AF" w:rsidP="00DD29DF"/>
    <w:p w14:paraId="345436BA" w14:textId="77777777" w:rsidR="00C26501" w:rsidRDefault="0074250A" w:rsidP="00DD29DF">
      <w:r>
        <w:t>The second file is in Data Interchange Format ( *.dif) and contains the numeric calculation results</w:t>
      </w:r>
      <w:r w:rsidR="002254AF">
        <w:t>.</w:t>
      </w:r>
      <w:r>
        <w:t xml:space="preserve"> </w:t>
      </w:r>
      <w:r w:rsidR="002254AF">
        <w:t xml:space="preserve">It is a text file that can be inspected in any text editor. It consists of several sections. The first of these is a heading that describes the model and the date and time of execution. This is followed by </w:t>
      </w:r>
      <w:r w:rsidR="00BF565E">
        <w:t xml:space="preserve">a sequence of section headings to identify the data that follows, and then the numerical data. Headings are quoted strings enclosed by </w:t>
      </w:r>
      <w:r w:rsidR="00BF565E" w:rsidRPr="00BF565E">
        <w:rPr>
          <w:i/>
        </w:rPr>
        <w:t>Mathematica</w:t>
      </w:r>
      <w:r w:rsidR="00BF565E">
        <w:t xml:space="preserve"> comment brackets as in (* …… *). Data are given as comma separated, nested lists enclosed by curly brackets as in standard </w:t>
      </w:r>
      <w:r w:rsidR="00BF565E" w:rsidRPr="00BF565E">
        <w:rPr>
          <w:i/>
        </w:rPr>
        <w:t>Mathematica</w:t>
      </w:r>
      <w:r w:rsidR="00C26501">
        <w:t xml:space="preserve"> notation, and also stored as quoted strings. The main structures are interspersed by metadata that belong to the DIF specification. </w:t>
      </w:r>
    </w:p>
    <w:p w14:paraId="1DC43AA4" w14:textId="77777777" w:rsidR="00F9018D" w:rsidRDefault="00F9018D" w:rsidP="00DD29DF"/>
    <w:p w14:paraId="0C0A5A7B" w14:textId="77777777" w:rsidR="0074250A" w:rsidRDefault="00C26501" w:rsidP="00DD29DF">
      <w:r>
        <w:t>The section headings are as follows, to indicate the actual output data:</w:t>
      </w:r>
    </w:p>
    <w:p w14:paraId="043DDD4E" w14:textId="77777777" w:rsidR="00C26501" w:rsidRDefault="00C26501" w:rsidP="00DD29DF"/>
    <w:p w14:paraId="545FAACA" w14:textId="77777777" w:rsidR="00C26501" w:rsidRPr="00C26501" w:rsidRDefault="00C26501" w:rsidP="00C26501">
      <w:pPr>
        <w:rPr>
          <w:lang w:val="en-NZ"/>
        </w:rPr>
      </w:pPr>
      <w:r w:rsidRPr="00C26501">
        <w:rPr>
          <w:lang w:val="en-NZ"/>
        </w:rPr>
        <w:t xml:space="preserve"> (* </w:t>
      </w:r>
      <w:r w:rsidR="00CF3A80">
        <w:rPr>
          <w:lang w:val="en-NZ"/>
        </w:rPr>
        <w:t>Kernel</w:t>
      </w:r>
      <w:r w:rsidRPr="00C26501">
        <w:rPr>
          <w:lang w:val="en-NZ"/>
        </w:rPr>
        <w:t xml:space="preserve"> Space Data Structure *) </w:t>
      </w:r>
    </w:p>
    <w:p w14:paraId="7527DCB9" w14:textId="77777777" w:rsidR="00C26501" w:rsidRPr="00C26501" w:rsidRDefault="00C26501" w:rsidP="00C26501">
      <w:pPr>
        <w:rPr>
          <w:lang w:val="en-NZ"/>
        </w:rPr>
      </w:pPr>
      <w:r w:rsidRPr="00C26501">
        <w:rPr>
          <w:lang w:val="en-NZ"/>
        </w:rPr>
        <w:t xml:space="preserve">(* Periphery points in flux space *) </w:t>
      </w:r>
    </w:p>
    <w:p w14:paraId="154BA124" w14:textId="77777777" w:rsidR="00C26501" w:rsidRPr="00C26501" w:rsidRDefault="00C26501" w:rsidP="00C26501">
      <w:pPr>
        <w:rPr>
          <w:lang w:val="en-NZ"/>
        </w:rPr>
      </w:pPr>
      <w:r w:rsidRPr="00C26501">
        <w:rPr>
          <w:lang w:val="en-NZ"/>
        </w:rPr>
        <w:t xml:space="preserve">(* Fixed flux numbers and values *) </w:t>
      </w:r>
    </w:p>
    <w:p w14:paraId="1171A657" w14:textId="77777777" w:rsidR="00C26501" w:rsidRPr="00C26501" w:rsidRDefault="00C26501" w:rsidP="00C26501">
      <w:pPr>
        <w:rPr>
          <w:lang w:val="en-NZ"/>
        </w:rPr>
      </w:pPr>
      <w:r w:rsidRPr="00C26501">
        <w:rPr>
          <w:lang w:val="en-NZ"/>
        </w:rPr>
        <w:t xml:space="preserve">(* Thin directions in flux space *)" </w:t>
      </w:r>
    </w:p>
    <w:p w14:paraId="50071D4A" w14:textId="77777777" w:rsidR="00C26501" w:rsidRPr="00C26501" w:rsidRDefault="00C26501" w:rsidP="00C26501">
      <w:pPr>
        <w:rPr>
          <w:lang w:val="en-NZ"/>
        </w:rPr>
      </w:pPr>
      <w:r w:rsidRPr="00C26501">
        <w:rPr>
          <w:lang w:val="en-NZ"/>
        </w:rPr>
        <w:t xml:space="preserve">(* Ray vectors in flux space *) </w:t>
      </w:r>
    </w:p>
    <w:p w14:paraId="3BFB76E0" w14:textId="77777777" w:rsidR="00C26501" w:rsidRPr="00C26501" w:rsidRDefault="00C26501" w:rsidP="00C26501">
      <w:pPr>
        <w:rPr>
          <w:lang w:val="en-NZ"/>
        </w:rPr>
      </w:pPr>
      <w:r w:rsidRPr="00C26501">
        <w:rPr>
          <w:lang w:val="en-NZ"/>
        </w:rPr>
        <w:t xml:space="preserve">(* Maximal inscribed sphere radius and centre *) </w:t>
      </w:r>
    </w:p>
    <w:p w14:paraId="390C44CB" w14:textId="77777777" w:rsidR="00C26501" w:rsidRPr="00C26501" w:rsidRDefault="00C26501" w:rsidP="00C26501">
      <w:pPr>
        <w:rPr>
          <w:lang w:val="en-NZ"/>
        </w:rPr>
      </w:pPr>
      <w:r w:rsidRPr="00C26501">
        <w:rPr>
          <w:lang w:val="en-NZ"/>
        </w:rPr>
        <w:t xml:space="preserve">(* Reversible reactions becoming fixed in direction *) </w:t>
      </w:r>
    </w:p>
    <w:p w14:paraId="26B7FC49" w14:textId="77777777" w:rsidR="00C26501" w:rsidRDefault="00C26501" w:rsidP="00C26501">
      <w:r w:rsidRPr="00C26501">
        <w:rPr>
          <w:lang w:val="en-NZ"/>
        </w:rPr>
        <w:t xml:space="preserve">(* Names of reactions that form </w:t>
      </w:r>
      <w:r>
        <w:rPr>
          <w:lang w:val="en-NZ"/>
        </w:rPr>
        <w:t>the flux space basis vectors *)</w:t>
      </w:r>
    </w:p>
    <w:p w14:paraId="7B563C81" w14:textId="77777777" w:rsidR="004007A4" w:rsidRDefault="004007A4" w:rsidP="00DD29DF"/>
    <w:p w14:paraId="365C25B6" w14:textId="017F8A1E" w:rsidR="004007A4" w:rsidRPr="009E0879" w:rsidRDefault="004007A4" w:rsidP="00DD29DF">
      <w:r>
        <w:t xml:space="preserve">The Mathematica notebook </w:t>
      </w:r>
      <w:r w:rsidRPr="009E0879">
        <w:rPr>
          <w:i/>
        </w:rPr>
        <w:t>Explore</w:t>
      </w:r>
      <w:r w:rsidR="00CF3A80">
        <w:rPr>
          <w:i/>
        </w:rPr>
        <w:t>Kernel</w:t>
      </w:r>
      <w:r w:rsidRPr="009E0879">
        <w:rPr>
          <w:i/>
        </w:rPr>
        <w:t>.nb</w:t>
      </w:r>
      <w:r w:rsidR="009E0879">
        <w:t xml:space="preserve"> demonstrates how to read and use the numeric output in the DIF file. See </w:t>
      </w:r>
      <w:r w:rsidR="007368A0">
        <w:t xml:space="preserve">section </w:t>
      </w:r>
      <w:r w:rsidR="00F9018D">
        <w:fldChar w:fldCharType="begin"/>
      </w:r>
      <w:r w:rsidR="00F9018D">
        <w:instrText xml:space="preserve"> REF _Ref34141142 \r \h </w:instrText>
      </w:r>
      <w:r w:rsidR="00F9018D">
        <w:fldChar w:fldCharType="separate"/>
      </w:r>
      <w:r w:rsidR="007A472E">
        <w:t>4.8</w:t>
      </w:r>
      <w:r w:rsidR="00F9018D">
        <w:fldChar w:fldCharType="end"/>
      </w:r>
      <w:bookmarkEnd w:id="38"/>
      <w:r w:rsidR="007368A0">
        <w:t xml:space="preserve">. </w:t>
      </w:r>
    </w:p>
    <w:sectPr w:rsidR="004007A4" w:rsidRPr="009E0879" w:rsidSect="005A652F">
      <w:pgSz w:w="11907" w:h="16840" w:code="9"/>
      <w:pgMar w:top="1440" w:right="1797" w:bottom="1440" w:left="179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F05698" w14:textId="77777777" w:rsidR="001E6B74" w:rsidRDefault="001E6B74">
      <w:r>
        <w:separator/>
      </w:r>
    </w:p>
  </w:endnote>
  <w:endnote w:type="continuationSeparator" w:id="0">
    <w:p w14:paraId="450830FA" w14:textId="77777777" w:rsidR="001E6B74" w:rsidRDefault="001E6B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nherited">
    <w:altName w:val="Calibr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7E03D0" w14:textId="77777777" w:rsidR="001E6B74" w:rsidRDefault="001E6B74">
      <w:r>
        <w:separator/>
      </w:r>
    </w:p>
  </w:footnote>
  <w:footnote w:type="continuationSeparator" w:id="0">
    <w:p w14:paraId="35D7DCF1" w14:textId="77777777" w:rsidR="001E6B74" w:rsidRDefault="001E6B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32D4E" w14:textId="4A30AC75" w:rsidR="00B2373B" w:rsidRDefault="00B2373B" w:rsidP="005A652F">
    <w:pPr>
      <w:pStyle w:val="Head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17</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FC9E2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CD2EA0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07262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930E34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B766B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49887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48847B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3D6616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DD6E7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908A3B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892218"/>
    <w:multiLevelType w:val="hybridMultilevel"/>
    <w:tmpl w:val="C2EEAD80"/>
    <w:lvl w:ilvl="0" w:tplc="0C09000F">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1" w15:restartNumberingAfterBreak="0">
    <w:nsid w:val="0C6414BF"/>
    <w:multiLevelType w:val="hybridMultilevel"/>
    <w:tmpl w:val="43E621A6"/>
    <w:lvl w:ilvl="0" w:tplc="0C09000F">
      <w:start w:val="1"/>
      <w:numFmt w:val="decimal"/>
      <w:lvlText w:val="%1."/>
      <w:lvlJc w:val="left"/>
      <w:pPr>
        <w:tabs>
          <w:tab w:val="num" w:pos="720"/>
        </w:tabs>
        <w:ind w:left="720" w:hanging="360"/>
      </w:pPr>
    </w:lvl>
    <w:lvl w:ilvl="1" w:tplc="0ED8B940">
      <w:start w:val="1"/>
      <w:numFmt w:val="bullet"/>
      <w:lvlText w:val=""/>
      <w:lvlJc w:val="left"/>
      <w:pPr>
        <w:tabs>
          <w:tab w:val="num" w:pos="1647"/>
        </w:tabs>
        <w:ind w:left="1647" w:hanging="567"/>
      </w:pPr>
      <w:rPr>
        <w:rFonts w:ascii="Symbol" w:hAnsi="Symbol"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15:restartNumberingAfterBreak="0">
    <w:nsid w:val="18036F3D"/>
    <w:multiLevelType w:val="hybridMultilevel"/>
    <w:tmpl w:val="924865EA"/>
    <w:lvl w:ilvl="0" w:tplc="0ED8B940">
      <w:start w:val="1"/>
      <w:numFmt w:val="bullet"/>
      <w:lvlText w:val=""/>
      <w:lvlJc w:val="left"/>
      <w:pPr>
        <w:tabs>
          <w:tab w:val="num" w:pos="567"/>
        </w:tabs>
        <w:ind w:left="567" w:hanging="56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A34C4A"/>
    <w:multiLevelType w:val="hybridMultilevel"/>
    <w:tmpl w:val="1DF491BC"/>
    <w:lvl w:ilvl="0" w:tplc="1409000F">
      <w:start w:val="1"/>
      <w:numFmt w:val="decimal"/>
      <w:lvlText w:val="%1."/>
      <w:lvlJc w:val="left"/>
      <w:pPr>
        <w:ind w:left="780" w:hanging="360"/>
      </w:pPr>
    </w:lvl>
    <w:lvl w:ilvl="1" w:tplc="14090019">
      <w:start w:val="1"/>
      <w:numFmt w:val="lowerLetter"/>
      <w:lvlText w:val="%2."/>
      <w:lvlJc w:val="left"/>
      <w:pPr>
        <w:ind w:left="1500" w:hanging="360"/>
      </w:pPr>
    </w:lvl>
    <w:lvl w:ilvl="2" w:tplc="1409001B" w:tentative="1">
      <w:start w:val="1"/>
      <w:numFmt w:val="lowerRoman"/>
      <w:lvlText w:val="%3."/>
      <w:lvlJc w:val="right"/>
      <w:pPr>
        <w:ind w:left="2220" w:hanging="180"/>
      </w:pPr>
    </w:lvl>
    <w:lvl w:ilvl="3" w:tplc="1409000F" w:tentative="1">
      <w:start w:val="1"/>
      <w:numFmt w:val="decimal"/>
      <w:lvlText w:val="%4."/>
      <w:lvlJc w:val="left"/>
      <w:pPr>
        <w:ind w:left="2940" w:hanging="360"/>
      </w:pPr>
    </w:lvl>
    <w:lvl w:ilvl="4" w:tplc="14090019" w:tentative="1">
      <w:start w:val="1"/>
      <w:numFmt w:val="lowerLetter"/>
      <w:lvlText w:val="%5."/>
      <w:lvlJc w:val="left"/>
      <w:pPr>
        <w:ind w:left="3660" w:hanging="360"/>
      </w:pPr>
    </w:lvl>
    <w:lvl w:ilvl="5" w:tplc="1409001B" w:tentative="1">
      <w:start w:val="1"/>
      <w:numFmt w:val="lowerRoman"/>
      <w:lvlText w:val="%6."/>
      <w:lvlJc w:val="right"/>
      <w:pPr>
        <w:ind w:left="4380" w:hanging="180"/>
      </w:pPr>
    </w:lvl>
    <w:lvl w:ilvl="6" w:tplc="1409000F" w:tentative="1">
      <w:start w:val="1"/>
      <w:numFmt w:val="decimal"/>
      <w:lvlText w:val="%7."/>
      <w:lvlJc w:val="left"/>
      <w:pPr>
        <w:ind w:left="5100" w:hanging="360"/>
      </w:pPr>
    </w:lvl>
    <w:lvl w:ilvl="7" w:tplc="14090019" w:tentative="1">
      <w:start w:val="1"/>
      <w:numFmt w:val="lowerLetter"/>
      <w:lvlText w:val="%8."/>
      <w:lvlJc w:val="left"/>
      <w:pPr>
        <w:ind w:left="5820" w:hanging="360"/>
      </w:pPr>
    </w:lvl>
    <w:lvl w:ilvl="8" w:tplc="1409001B" w:tentative="1">
      <w:start w:val="1"/>
      <w:numFmt w:val="lowerRoman"/>
      <w:lvlText w:val="%9."/>
      <w:lvlJc w:val="right"/>
      <w:pPr>
        <w:ind w:left="6540" w:hanging="180"/>
      </w:pPr>
    </w:lvl>
  </w:abstractNum>
  <w:abstractNum w:abstractNumId="14" w15:restartNumberingAfterBreak="0">
    <w:nsid w:val="2A437D9D"/>
    <w:multiLevelType w:val="hybridMultilevel"/>
    <w:tmpl w:val="9CF4E73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2D7A5D62"/>
    <w:multiLevelType w:val="hybridMultilevel"/>
    <w:tmpl w:val="7E98EAA8"/>
    <w:lvl w:ilvl="0" w:tplc="0ED8B940">
      <w:start w:val="1"/>
      <w:numFmt w:val="bullet"/>
      <w:lvlText w:val=""/>
      <w:lvlJc w:val="left"/>
      <w:pPr>
        <w:tabs>
          <w:tab w:val="num" w:pos="567"/>
        </w:tabs>
        <w:ind w:left="567" w:hanging="56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E095206"/>
    <w:multiLevelType w:val="hybridMultilevel"/>
    <w:tmpl w:val="E036065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38845E4B"/>
    <w:multiLevelType w:val="hybridMultilevel"/>
    <w:tmpl w:val="1346E836"/>
    <w:lvl w:ilvl="0" w:tplc="15CCA5F4">
      <w:start w:val="1"/>
      <w:numFmt w:val="decimal"/>
      <w:lvlText w:val="%1."/>
      <w:lvlJc w:val="left"/>
      <w:pPr>
        <w:tabs>
          <w:tab w:val="num" w:pos="567"/>
        </w:tabs>
        <w:ind w:left="567" w:hanging="567"/>
      </w:pPr>
      <w:rPr>
        <w:rFonts w:hint="default"/>
      </w:rPr>
    </w:lvl>
    <w:lvl w:ilvl="1" w:tplc="0ED8B940">
      <w:start w:val="1"/>
      <w:numFmt w:val="bullet"/>
      <w:lvlText w:val=""/>
      <w:lvlJc w:val="left"/>
      <w:pPr>
        <w:tabs>
          <w:tab w:val="num" w:pos="1647"/>
        </w:tabs>
        <w:ind w:left="1647" w:hanging="567"/>
      </w:pPr>
      <w:rPr>
        <w:rFonts w:ascii="Symbol" w:hAnsi="Symbol"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8" w15:restartNumberingAfterBreak="0">
    <w:nsid w:val="3B487482"/>
    <w:multiLevelType w:val="hybridMultilevel"/>
    <w:tmpl w:val="03960248"/>
    <w:lvl w:ilvl="0" w:tplc="15CCA5F4">
      <w:start w:val="1"/>
      <w:numFmt w:val="decimal"/>
      <w:lvlText w:val="%1."/>
      <w:lvlJc w:val="left"/>
      <w:pPr>
        <w:tabs>
          <w:tab w:val="num" w:pos="567"/>
        </w:tabs>
        <w:ind w:left="567"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9" w15:restartNumberingAfterBreak="0">
    <w:nsid w:val="3E1B5979"/>
    <w:multiLevelType w:val="hybridMultilevel"/>
    <w:tmpl w:val="5BF4069C"/>
    <w:lvl w:ilvl="0" w:tplc="15CCA5F4">
      <w:start w:val="1"/>
      <w:numFmt w:val="decimal"/>
      <w:lvlText w:val="%1."/>
      <w:lvlJc w:val="left"/>
      <w:pPr>
        <w:tabs>
          <w:tab w:val="num" w:pos="567"/>
        </w:tabs>
        <w:ind w:left="567" w:hanging="567"/>
      </w:pPr>
      <w:rPr>
        <w:rFonts w:hint="default"/>
      </w:rPr>
    </w:lvl>
    <w:lvl w:ilvl="1" w:tplc="0ED8B940">
      <w:start w:val="1"/>
      <w:numFmt w:val="bullet"/>
      <w:lvlText w:val=""/>
      <w:lvlJc w:val="left"/>
      <w:pPr>
        <w:tabs>
          <w:tab w:val="num" w:pos="1647"/>
        </w:tabs>
        <w:ind w:left="1647" w:hanging="567"/>
      </w:pPr>
      <w:rPr>
        <w:rFonts w:ascii="Symbol" w:hAnsi="Symbol"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0" w15:restartNumberingAfterBreak="0">
    <w:nsid w:val="43235628"/>
    <w:multiLevelType w:val="hybridMultilevel"/>
    <w:tmpl w:val="55BC5D7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46183BCE"/>
    <w:multiLevelType w:val="hybridMultilevel"/>
    <w:tmpl w:val="95F6A194"/>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2" w15:restartNumberingAfterBreak="0">
    <w:nsid w:val="4B925DB9"/>
    <w:multiLevelType w:val="hybridMultilevel"/>
    <w:tmpl w:val="B2DAF358"/>
    <w:lvl w:ilvl="0" w:tplc="14090019">
      <w:start w:val="1"/>
      <w:numFmt w:val="lowerLetter"/>
      <w:lvlText w:val="%1."/>
      <w:lvlJc w:val="left"/>
      <w:pPr>
        <w:ind w:left="1500" w:hanging="360"/>
      </w:pPr>
    </w:lvl>
    <w:lvl w:ilvl="1" w:tplc="14090019" w:tentative="1">
      <w:start w:val="1"/>
      <w:numFmt w:val="lowerLetter"/>
      <w:lvlText w:val="%2."/>
      <w:lvlJc w:val="left"/>
      <w:pPr>
        <w:ind w:left="2220" w:hanging="360"/>
      </w:pPr>
    </w:lvl>
    <w:lvl w:ilvl="2" w:tplc="1409001B" w:tentative="1">
      <w:start w:val="1"/>
      <w:numFmt w:val="lowerRoman"/>
      <w:lvlText w:val="%3."/>
      <w:lvlJc w:val="right"/>
      <w:pPr>
        <w:ind w:left="2940" w:hanging="180"/>
      </w:pPr>
    </w:lvl>
    <w:lvl w:ilvl="3" w:tplc="1409000F" w:tentative="1">
      <w:start w:val="1"/>
      <w:numFmt w:val="decimal"/>
      <w:lvlText w:val="%4."/>
      <w:lvlJc w:val="left"/>
      <w:pPr>
        <w:ind w:left="3660" w:hanging="360"/>
      </w:pPr>
    </w:lvl>
    <w:lvl w:ilvl="4" w:tplc="14090019" w:tentative="1">
      <w:start w:val="1"/>
      <w:numFmt w:val="lowerLetter"/>
      <w:lvlText w:val="%5."/>
      <w:lvlJc w:val="left"/>
      <w:pPr>
        <w:ind w:left="4380" w:hanging="360"/>
      </w:pPr>
    </w:lvl>
    <w:lvl w:ilvl="5" w:tplc="1409001B" w:tentative="1">
      <w:start w:val="1"/>
      <w:numFmt w:val="lowerRoman"/>
      <w:lvlText w:val="%6."/>
      <w:lvlJc w:val="right"/>
      <w:pPr>
        <w:ind w:left="5100" w:hanging="180"/>
      </w:pPr>
    </w:lvl>
    <w:lvl w:ilvl="6" w:tplc="1409000F" w:tentative="1">
      <w:start w:val="1"/>
      <w:numFmt w:val="decimal"/>
      <w:lvlText w:val="%7."/>
      <w:lvlJc w:val="left"/>
      <w:pPr>
        <w:ind w:left="5820" w:hanging="360"/>
      </w:pPr>
    </w:lvl>
    <w:lvl w:ilvl="7" w:tplc="14090019" w:tentative="1">
      <w:start w:val="1"/>
      <w:numFmt w:val="lowerLetter"/>
      <w:lvlText w:val="%8."/>
      <w:lvlJc w:val="left"/>
      <w:pPr>
        <w:ind w:left="6540" w:hanging="360"/>
      </w:pPr>
    </w:lvl>
    <w:lvl w:ilvl="8" w:tplc="1409001B" w:tentative="1">
      <w:start w:val="1"/>
      <w:numFmt w:val="lowerRoman"/>
      <w:lvlText w:val="%9."/>
      <w:lvlJc w:val="right"/>
      <w:pPr>
        <w:ind w:left="7260" w:hanging="180"/>
      </w:pPr>
    </w:lvl>
  </w:abstractNum>
  <w:abstractNum w:abstractNumId="23" w15:restartNumberingAfterBreak="0">
    <w:nsid w:val="51043C9E"/>
    <w:multiLevelType w:val="hybridMultilevel"/>
    <w:tmpl w:val="5F0809A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58D8246D"/>
    <w:multiLevelType w:val="multilevel"/>
    <w:tmpl w:val="0C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59136DA7"/>
    <w:multiLevelType w:val="hybridMultilevel"/>
    <w:tmpl w:val="FFA884E6"/>
    <w:lvl w:ilvl="0" w:tplc="15CCA5F4">
      <w:start w:val="1"/>
      <w:numFmt w:val="decimal"/>
      <w:lvlText w:val="%1."/>
      <w:lvlJc w:val="left"/>
      <w:pPr>
        <w:tabs>
          <w:tab w:val="num" w:pos="567"/>
        </w:tabs>
        <w:ind w:left="567"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6" w15:restartNumberingAfterBreak="0">
    <w:nsid w:val="5D1A030A"/>
    <w:multiLevelType w:val="hybridMultilevel"/>
    <w:tmpl w:val="6A9C7D7C"/>
    <w:lvl w:ilvl="0" w:tplc="0ED8B940">
      <w:start w:val="1"/>
      <w:numFmt w:val="bullet"/>
      <w:lvlText w:val=""/>
      <w:lvlJc w:val="left"/>
      <w:pPr>
        <w:tabs>
          <w:tab w:val="num" w:pos="567"/>
        </w:tabs>
        <w:ind w:left="567" w:hanging="56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F226BE6"/>
    <w:multiLevelType w:val="hybridMultilevel"/>
    <w:tmpl w:val="391A0450"/>
    <w:lvl w:ilvl="0" w:tplc="15CCA5F4">
      <w:start w:val="1"/>
      <w:numFmt w:val="decimal"/>
      <w:lvlText w:val="%1."/>
      <w:lvlJc w:val="left"/>
      <w:pPr>
        <w:tabs>
          <w:tab w:val="num" w:pos="567"/>
        </w:tabs>
        <w:ind w:left="567"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8" w15:restartNumberingAfterBreak="0">
    <w:nsid w:val="68A83325"/>
    <w:multiLevelType w:val="hybridMultilevel"/>
    <w:tmpl w:val="9244E32C"/>
    <w:lvl w:ilvl="0" w:tplc="36B66BCA">
      <w:numFmt w:val="bullet"/>
      <w:lvlText w:val=""/>
      <w:lvlJc w:val="left"/>
      <w:pPr>
        <w:ind w:left="1800" w:hanging="360"/>
      </w:pPr>
      <w:rPr>
        <w:rFonts w:ascii="Wingdings" w:eastAsia="Times New Roman" w:hAnsi="Wingdings" w:cs="Times New Roman"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29" w15:restartNumberingAfterBreak="0">
    <w:nsid w:val="68ED1DE9"/>
    <w:multiLevelType w:val="multilevel"/>
    <w:tmpl w:val="036E00EC"/>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276"/>
        </w:tabs>
        <w:ind w:left="1276" w:hanging="709"/>
      </w:pPr>
      <w:rPr>
        <w:rFonts w:hint="default"/>
      </w:rPr>
    </w:lvl>
    <w:lvl w:ilvl="2">
      <w:start w:val="1"/>
      <w:numFmt w:val="decimal"/>
      <w:lvlText w:val="%1.%2.%3."/>
      <w:lvlJc w:val="left"/>
      <w:pPr>
        <w:tabs>
          <w:tab w:val="num" w:pos="2126"/>
        </w:tabs>
        <w:ind w:left="2126" w:hanging="850"/>
      </w:pPr>
      <w:rPr>
        <w:rFonts w:hint="default"/>
      </w:rPr>
    </w:lvl>
    <w:lvl w:ilvl="3">
      <w:start w:val="1"/>
      <w:numFmt w:val="decimal"/>
      <w:lvlText w:val="%1.%2.%3.%4."/>
      <w:lvlJc w:val="left"/>
      <w:pPr>
        <w:tabs>
          <w:tab w:val="num" w:pos="3119"/>
        </w:tabs>
        <w:ind w:left="3119" w:hanging="993"/>
      </w:pPr>
      <w:rPr>
        <w:rFonts w:hint="default"/>
      </w:rPr>
    </w:lvl>
    <w:lvl w:ilvl="4">
      <w:start w:val="1"/>
      <w:numFmt w:val="decimal"/>
      <w:lvlText w:val="%1.%2.%3.%4.%5."/>
      <w:lvlJc w:val="left"/>
      <w:pPr>
        <w:tabs>
          <w:tab w:val="num" w:pos="4394"/>
        </w:tabs>
        <w:ind w:left="4394" w:hanging="1275"/>
      </w:pPr>
      <w:rPr>
        <w:rFonts w:hint="default"/>
      </w:rPr>
    </w:lvl>
    <w:lvl w:ilvl="5">
      <w:start w:val="1"/>
      <w:numFmt w:val="decimal"/>
      <w:lvlText w:val="%1.%2.%3.%4.%5.%6."/>
      <w:lvlJc w:val="left"/>
      <w:pPr>
        <w:tabs>
          <w:tab w:val="num" w:pos="5812"/>
        </w:tabs>
        <w:ind w:left="5812" w:hanging="1418"/>
      </w:pPr>
      <w:rPr>
        <w:rFonts w:hint="default"/>
      </w:rPr>
    </w:lvl>
    <w:lvl w:ilvl="6">
      <w:start w:val="1"/>
      <w:numFmt w:val="decimal"/>
      <w:lvlText w:val="%1.%2.%3.%4.%5.%6.%7."/>
      <w:lvlJc w:val="left"/>
      <w:pPr>
        <w:tabs>
          <w:tab w:val="num" w:pos="7088"/>
        </w:tabs>
        <w:ind w:left="7088" w:hanging="1276"/>
      </w:pPr>
      <w:rPr>
        <w:rFonts w:hint="default"/>
      </w:rPr>
    </w:lvl>
    <w:lvl w:ilvl="7">
      <w:start w:val="1"/>
      <w:numFmt w:val="decimal"/>
      <w:lvlText w:val="%1.%2.%3.%4.%5.%6.%7.%8."/>
      <w:lvlJc w:val="left"/>
      <w:pPr>
        <w:tabs>
          <w:tab w:val="num" w:pos="8505"/>
        </w:tabs>
        <w:ind w:left="8505" w:hanging="1417"/>
      </w:pPr>
      <w:rPr>
        <w:rFonts w:hint="default"/>
      </w:rPr>
    </w:lvl>
    <w:lvl w:ilvl="8">
      <w:start w:val="1"/>
      <w:numFmt w:val="decimal"/>
      <w:lvlText w:val="%1.%2.%3.%4.%5.%6.%7.%8.%9."/>
      <w:lvlJc w:val="left"/>
      <w:pPr>
        <w:tabs>
          <w:tab w:val="num" w:pos="9072"/>
        </w:tabs>
        <w:ind w:left="9072" w:hanging="567"/>
      </w:pPr>
      <w:rPr>
        <w:rFonts w:hint="default"/>
      </w:rPr>
    </w:lvl>
  </w:abstractNum>
  <w:abstractNum w:abstractNumId="30" w15:restartNumberingAfterBreak="0">
    <w:nsid w:val="6CBB18B0"/>
    <w:multiLevelType w:val="hybridMultilevel"/>
    <w:tmpl w:val="E89A076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1" w15:restartNumberingAfterBreak="0">
    <w:nsid w:val="6F2D6682"/>
    <w:multiLevelType w:val="hybridMultilevel"/>
    <w:tmpl w:val="45067392"/>
    <w:lvl w:ilvl="0" w:tplc="0C09000F">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2" w15:restartNumberingAfterBreak="0">
    <w:nsid w:val="71191885"/>
    <w:multiLevelType w:val="hybridMultilevel"/>
    <w:tmpl w:val="51408C4E"/>
    <w:lvl w:ilvl="0" w:tplc="0C09000F">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3" w15:restartNumberingAfterBreak="0">
    <w:nsid w:val="72876DE4"/>
    <w:multiLevelType w:val="multilevel"/>
    <w:tmpl w:val="0C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4" w15:restartNumberingAfterBreak="0">
    <w:nsid w:val="7939534F"/>
    <w:multiLevelType w:val="hybridMultilevel"/>
    <w:tmpl w:val="6E5E6666"/>
    <w:lvl w:ilvl="0" w:tplc="0C09000F">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5" w15:restartNumberingAfterBreak="0">
    <w:nsid w:val="79587431"/>
    <w:multiLevelType w:val="hybridMultilevel"/>
    <w:tmpl w:val="8166CC52"/>
    <w:lvl w:ilvl="0" w:tplc="1409000F">
      <w:start w:val="1"/>
      <w:numFmt w:val="decimal"/>
      <w:lvlText w:val="%1."/>
      <w:lvlJc w:val="left"/>
      <w:pPr>
        <w:ind w:left="2160" w:hanging="360"/>
      </w:pPr>
    </w:lvl>
    <w:lvl w:ilvl="1" w:tplc="14090019" w:tentative="1">
      <w:start w:val="1"/>
      <w:numFmt w:val="lowerLetter"/>
      <w:lvlText w:val="%2."/>
      <w:lvlJc w:val="left"/>
      <w:pPr>
        <w:ind w:left="2880" w:hanging="360"/>
      </w:pPr>
    </w:lvl>
    <w:lvl w:ilvl="2" w:tplc="1409001B" w:tentative="1">
      <w:start w:val="1"/>
      <w:numFmt w:val="lowerRoman"/>
      <w:lvlText w:val="%3."/>
      <w:lvlJc w:val="right"/>
      <w:pPr>
        <w:ind w:left="3600" w:hanging="180"/>
      </w:pPr>
    </w:lvl>
    <w:lvl w:ilvl="3" w:tplc="1409000F" w:tentative="1">
      <w:start w:val="1"/>
      <w:numFmt w:val="decimal"/>
      <w:lvlText w:val="%4."/>
      <w:lvlJc w:val="left"/>
      <w:pPr>
        <w:ind w:left="4320" w:hanging="360"/>
      </w:pPr>
    </w:lvl>
    <w:lvl w:ilvl="4" w:tplc="14090019" w:tentative="1">
      <w:start w:val="1"/>
      <w:numFmt w:val="lowerLetter"/>
      <w:lvlText w:val="%5."/>
      <w:lvlJc w:val="left"/>
      <w:pPr>
        <w:ind w:left="5040" w:hanging="360"/>
      </w:pPr>
    </w:lvl>
    <w:lvl w:ilvl="5" w:tplc="1409001B" w:tentative="1">
      <w:start w:val="1"/>
      <w:numFmt w:val="lowerRoman"/>
      <w:lvlText w:val="%6."/>
      <w:lvlJc w:val="right"/>
      <w:pPr>
        <w:ind w:left="5760" w:hanging="180"/>
      </w:pPr>
    </w:lvl>
    <w:lvl w:ilvl="6" w:tplc="1409000F" w:tentative="1">
      <w:start w:val="1"/>
      <w:numFmt w:val="decimal"/>
      <w:lvlText w:val="%7."/>
      <w:lvlJc w:val="left"/>
      <w:pPr>
        <w:ind w:left="6480" w:hanging="360"/>
      </w:pPr>
    </w:lvl>
    <w:lvl w:ilvl="7" w:tplc="14090019" w:tentative="1">
      <w:start w:val="1"/>
      <w:numFmt w:val="lowerLetter"/>
      <w:lvlText w:val="%8."/>
      <w:lvlJc w:val="left"/>
      <w:pPr>
        <w:ind w:left="7200" w:hanging="360"/>
      </w:pPr>
    </w:lvl>
    <w:lvl w:ilvl="8" w:tplc="1409001B" w:tentative="1">
      <w:start w:val="1"/>
      <w:numFmt w:val="lowerRoman"/>
      <w:lvlText w:val="%9."/>
      <w:lvlJc w:val="right"/>
      <w:pPr>
        <w:ind w:left="7920" w:hanging="180"/>
      </w:pPr>
    </w:lvl>
  </w:abstractNum>
  <w:abstractNum w:abstractNumId="36" w15:restartNumberingAfterBreak="0">
    <w:nsid w:val="7CA6335A"/>
    <w:multiLevelType w:val="hybridMultilevel"/>
    <w:tmpl w:val="6EA415C6"/>
    <w:lvl w:ilvl="0" w:tplc="0ED8B940">
      <w:start w:val="1"/>
      <w:numFmt w:val="bullet"/>
      <w:lvlText w:val=""/>
      <w:lvlJc w:val="left"/>
      <w:pPr>
        <w:tabs>
          <w:tab w:val="num" w:pos="567"/>
        </w:tabs>
        <w:ind w:left="567" w:hanging="56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6"/>
  </w:num>
  <w:num w:numId="12">
    <w:abstractNumId w:val="33"/>
  </w:num>
  <w:num w:numId="13">
    <w:abstractNumId w:val="24"/>
  </w:num>
  <w:num w:numId="14">
    <w:abstractNumId w:val="9"/>
  </w:num>
  <w:num w:numId="15">
    <w:abstractNumId w:val="27"/>
  </w:num>
  <w:num w:numId="16">
    <w:abstractNumId w:val="34"/>
  </w:num>
  <w:num w:numId="17">
    <w:abstractNumId w:val="18"/>
  </w:num>
  <w:num w:numId="18">
    <w:abstractNumId w:val="32"/>
  </w:num>
  <w:num w:numId="19">
    <w:abstractNumId w:val="17"/>
  </w:num>
  <w:num w:numId="20">
    <w:abstractNumId w:val="31"/>
  </w:num>
  <w:num w:numId="21">
    <w:abstractNumId w:val="25"/>
  </w:num>
  <w:num w:numId="22">
    <w:abstractNumId w:val="10"/>
  </w:num>
  <w:num w:numId="23">
    <w:abstractNumId w:val="19"/>
  </w:num>
  <w:num w:numId="24">
    <w:abstractNumId w:val="36"/>
  </w:num>
  <w:num w:numId="25">
    <w:abstractNumId w:val="21"/>
  </w:num>
  <w:num w:numId="26">
    <w:abstractNumId w:val="11"/>
  </w:num>
  <w:num w:numId="27">
    <w:abstractNumId w:val="12"/>
  </w:num>
  <w:num w:numId="28">
    <w:abstractNumId w:val="29"/>
  </w:num>
  <w:num w:numId="29">
    <w:abstractNumId w:val="15"/>
  </w:num>
  <w:num w:numId="30">
    <w:abstractNumId w:val="9"/>
  </w:num>
  <w:num w:numId="31">
    <w:abstractNumId w:val="23"/>
  </w:num>
  <w:num w:numId="32">
    <w:abstractNumId w:val="14"/>
  </w:num>
  <w:num w:numId="33">
    <w:abstractNumId w:val="30"/>
  </w:num>
  <w:num w:numId="34">
    <w:abstractNumId w:val="28"/>
  </w:num>
  <w:num w:numId="35">
    <w:abstractNumId w:val="20"/>
  </w:num>
  <w:num w:numId="36">
    <w:abstractNumId w:val="16"/>
  </w:num>
  <w:num w:numId="37">
    <w:abstractNumId w:val="13"/>
  </w:num>
  <w:num w:numId="38">
    <w:abstractNumId w:val="35"/>
  </w:num>
  <w:num w:numId="39">
    <w:abstractNumId w:val="22"/>
  </w:num>
  <w:num w:numId="4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B38"/>
    <w:rsid w:val="000003E1"/>
    <w:rsid w:val="000019A9"/>
    <w:rsid w:val="00002A1D"/>
    <w:rsid w:val="00005F5C"/>
    <w:rsid w:val="00006892"/>
    <w:rsid w:val="00010AC7"/>
    <w:rsid w:val="000125EB"/>
    <w:rsid w:val="0001279F"/>
    <w:rsid w:val="00013335"/>
    <w:rsid w:val="0001702A"/>
    <w:rsid w:val="000200ED"/>
    <w:rsid w:val="00020ACD"/>
    <w:rsid w:val="0002137F"/>
    <w:rsid w:val="00022DFD"/>
    <w:rsid w:val="00024C12"/>
    <w:rsid w:val="00025CE2"/>
    <w:rsid w:val="0002655C"/>
    <w:rsid w:val="00040553"/>
    <w:rsid w:val="000437C5"/>
    <w:rsid w:val="000466C5"/>
    <w:rsid w:val="00046FBB"/>
    <w:rsid w:val="000515EA"/>
    <w:rsid w:val="00051C74"/>
    <w:rsid w:val="00060FDC"/>
    <w:rsid w:val="000653C0"/>
    <w:rsid w:val="000666B5"/>
    <w:rsid w:val="00067D63"/>
    <w:rsid w:val="000707EE"/>
    <w:rsid w:val="00071C35"/>
    <w:rsid w:val="00075A32"/>
    <w:rsid w:val="00081497"/>
    <w:rsid w:val="0008532D"/>
    <w:rsid w:val="00085613"/>
    <w:rsid w:val="00086CD1"/>
    <w:rsid w:val="0009188B"/>
    <w:rsid w:val="00092BFA"/>
    <w:rsid w:val="00094D9C"/>
    <w:rsid w:val="00095D5A"/>
    <w:rsid w:val="000975FD"/>
    <w:rsid w:val="000A1502"/>
    <w:rsid w:val="000A3FDC"/>
    <w:rsid w:val="000A41C6"/>
    <w:rsid w:val="000A62E1"/>
    <w:rsid w:val="000B26CB"/>
    <w:rsid w:val="000B347E"/>
    <w:rsid w:val="000C27AD"/>
    <w:rsid w:val="000D0C12"/>
    <w:rsid w:val="000D0E4C"/>
    <w:rsid w:val="000D26DD"/>
    <w:rsid w:val="000D6238"/>
    <w:rsid w:val="000E1150"/>
    <w:rsid w:val="000E6B4C"/>
    <w:rsid w:val="00100323"/>
    <w:rsid w:val="00101C08"/>
    <w:rsid w:val="00101EBD"/>
    <w:rsid w:val="00110F73"/>
    <w:rsid w:val="00112707"/>
    <w:rsid w:val="00113D1C"/>
    <w:rsid w:val="0011708B"/>
    <w:rsid w:val="001176D2"/>
    <w:rsid w:val="00120AAC"/>
    <w:rsid w:val="00125F9C"/>
    <w:rsid w:val="00126DCE"/>
    <w:rsid w:val="001273AF"/>
    <w:rsid w:val="001318AA"/>
    <w:rsid w:val="00140B3E"/>
    <w:rsid w:val="001439AB"/>
    <w:rsid w:val="00145155"/>
    <w:rsid w:val="00152FBA"/>
    <w:rsid w:val="00157B63"/>
    <w:rsid w:val="001619D8"/>
    <w:rsid w:val="001627D1"/>
    <w:rsid w:val="00162D56"/>
    <w:rsid w:val="0016494E"/>
    <w:rsid w:val="00165685"/>
    <w:rsid w:val="00175BE0"/>
    <w:rsid w:val="001815D6"/>
    <w:rsid w:val="00184B68"/>
    <w:rsid w:val="001850F1"/>
    <w:rsid w:val="001A5E3D"/>
    <w:rsid w:val="001B0844"/>
    <w:rsid w:val="001C4265"/>
    <w:rsid w:val="001C507B"/>
    <w:rsid w:val="001C6D98"/>
    <w:rsid w:val="001D0029"/>
    <w:rsid w:val="001D2C77"/>
    <w:rsid w:val="001D32CB"/>
    <w:rsid w:val="001D3394"/>
    <w:rsid w:val="001D372A"/>
    <w:rsid w:val="001D3D3C"/>
    <w:rsid w:val="001D55DA"/>
    <w:rsid w:val="001D6507"/>
    <w:rsid w:val="001D7932"/>
    <w:rsid w:val="001D7AF4"/>
    <w:rsid w:val="001D7C69"/>
    <w:rsid w:val="001E20D6"/>
    <w:rsid w:val="001E275F"/>
    <w:rsid w:val="001E62A7"/>
    <w:rsid w:val="001E6611"/>
    <w:rsid w:val="001E6B74"/>
    <w:rsid w:val="001F16D7"/>
    <w:rsid w:val="001F2757"/>
    <w:rsid w:val="001F5E52"/>
    <w:rsid w:val="00200C98"/>
    <w:rsid w:val="00200F82"/>
    <w:rsid w:val="00203315"/>
    <w:rsid w:val="002039CF"/>
    <w:rsid w:val="00203B01"/>
    <w:rsid w:val="00211FE9"/>
    <w:rsid w:val="00212851"/>
    <w:rsid w:val="002134F3"/>
    <w:rsid w:val="00216673"/>
    <w:rsid w:val="00216E01"/>
    <w:rsid w:val="00217175"/>
    <w:rsid w:val="0022143F"/>
    <w:rsid w:val="0022256A"/>
    <w:rsid w:val="002225A4"/>
    <w:rsid w:val="00222F9B"/>
    <w:rsid w:val="00225032"/>
    <w:rsid w:val="002254AF"/>
    <w:rsid w:val="002269CF"/>
    <w:rsid w:val="00230B0D"/>
    <w:rsid w:val="0023291E"/>
    <w:rsid w:val="00232A1B"/>
    <w:rsid w:val="00241C4A"/>
    <w:rsid w:val="00241DE9"/>
    <w:rsid w:val="002449AF"/>
    <w:rsid w:val="002468C6"/>
    <w:rsid w:val="002551B4"/>
    <w:rsid w:val="00257B25"/>
    <w:rsid w:val="00262974"/>
    <w:rsid w:val="00265278"/>
    <w:rsid w:val="00272EB4"/>
    <w:rsid w:val="00277318"/>
    <w:rsid w:val="00277C27"/>
    <w:rsid w:val="0028232B"/>
    <w:rsid w:val="00284925"/>
    <w:rsid w:val="002849B2"/>
    <w:rsid w:val="002868F3"/>
    <w:rsid w:val="00286DCF"/>
    <w:rsid w:val="002926EC"/>
    <w:rsid w:val="002A033A"/>
    <w:rsid w:val="002A25D9"/>
    <w:rsid w:val="002A31C4"/>
    <w:rsid w:val="002A3441"/>
    <w:rsid w:val="002A50EA"/>
    <w:rsid w:val="002A5BFA"/>
    <w:rsid w:val="002B3C3B"/>
    <w:rsid w:val="002B65F3"/>
    <w:rsid w:val="002B6699"/>
    <w:rsid w:val="002B76A3"/>
    <w:rsid w:val="002C2225"/>
    <w:rsid w:val="002C2BCA"/>
    <w:rsid w:val="002C4535"/>
    <w:rsid w:val="002C4C94"/>
    <w:rsid w:val="002D0124"/>
    <w:rsid w:val="002D04E5"/>
    <w:rsid w:val="002D1D7A"/>
    <w:rsid w:val="002E1A11"/>
    <w:rsid w:val="002E73A9"/>
    <w:rsid w:val="002F466E"/>
    <w:rsid w:val="002F7354"/>
    <w:rsid w:val="00302A77"/>
    <w:rsid w:val="00306987"/>
    <w:rsid w:val="003069A1"/>
    <w:rsid w:val="0031075B"/>
    <w:rsid w:val="00317953"/>
    <w:rsid w:val="00321BD4"/>
    <w:rsid w:val="00322B28"/>
    <w:rsid w:val="003271C3"/>
    <w:rsid w:val="003312B0"/>
    <w:rsid w:val="00332141"/>
    <w:rsid w:val="003350EF"/>
    <w:rsid w:val="0033763D"/>
    <w:rsid w:val="00341F33"/>
    <w:rsid w:val="00343362"/>
    <w:rsid w:val="00344D42"/>
    <w:rsid w:val="0035151A"/>
    <w:rsid w:val="003516A8"/>
    <w:rsid w:val="00351D28"/>
    <w:rsid w:val="003523F2"/>
    <w:rsid w:val="00355723"/>
    <w:rsid w:val="00356D25"/>
    <w:rsid w:val="00361221"/>
    <w:rsid w:val="003624CE"/>
    <w:rsid w:val="00364168"/>
    <w:rsid w:val="00367C59"/>
    <w:rsid w:val="00374305"/>
    <w:rsid w:val="00375A3C"/>
    <w:rsid w:val="00390210"/>
    <w:rsid w:val="00397CCD"/>
    <w:rsid w:val="003A37BA"/>
    <w:rsid w:val="003A65C0"/>
    <w:rsid w:val="003B1705"/>
    <w:rsid w:val="003B2FCE"/>
    <w:rsid w:val="003B37D7"/>
    <w:rsid w:val="003B4059"/>
    <w:rsid w:val="003B4C8A"/>
    <w:rsid w:val="003B5201"/>
    <w:rsid w:val="003C1E56"/>
    <w:rsid w:val="003C66F2"/>
    <w:rsid w:val="003C74C8"/>
    <w:rsid w:val="003D44C9"/>
    <w:rsid w:val="003D60C7"/>
    <w:rsid w:val="003D77D5"/>
    <w:rsid w:val="003D7C4B"/>
    <w:rsid w:val="003E7B0F"/>
    <w:rsid w:val="003F2F97"/>
    <w:rsid w:val="003F43FB"/>
    <w:rsid w:val="003F4CDC"/>
    <w:rsid w:val="004007A4"/>
    <w:rsid w:val="00404C72"/>
    <w:rsid w:val="00406D11"/>
    <w:rsid w:val="00410DB8"/>
    <w:rsid w:val="00414524"/>
    <w:rsid w:val="004163EC"/>
    <w:rsid w:val="0042027D"/>
    <w:rsid w:val="00423D5E"/>
    <w:rsid w:val="00424085"/>
    <w:rsid w:val="00426480"/>
    <w:rsid w:val="00426EFD"/>
    <w:rsid w:val="00426F3C"/>
    <w:rsid w:val="00427146"/>
    <w:rsid w:val="00427546"/>
    <w:rsid w:val="0042790A"/>
    <w:rsid w:val="00431455"/>
    <w:rsid w:val="00431B0D"/>
    <w:rsid w:val="00434C7F"/>
    <w:rsid w:val="00435859"/>
    <w:rsid w:val="0045628C"/>
    <w:rsid w:val="00461D60"/>
    <w:rsid w:val="00461FBD"/>
    <w:rsid w:val="00463CD1"/>
    <w:rsid w:val="00467818"/>
    <w:rsid w:val="0047252B"/>
    <w:rsid w:val="00474694"/>
    <w:rsid w:val="004755F4"/>
    <w:rsid w:val="004802A4"/>
    <w:rsid w:val="004841B9"/>
    <w:rsid w:val="0048598C"/>
    <w:rsid w:val="004927F1"/>
    <w:rsid w:val="00493DE0"/>
    <w:rsid w:val="00495000"/>
    <w:rsid w:val="004A261B"/>
    <w:rsid w:val="004A5CC2"/>
    <w:rsid w:val="004B32BA"/>
    <w:rsid w:val="004B37A2"/>
    <w:rsid w:val="004B4E70"/>
    <w:rsid w:val="004B6997"/>
    <w:rsid w:val="004C4933"/>
    <w:rsid w:val="004C5CBA"/>
    <w:rsid w:val="004D00EB"/>
    <w:rsid w:val="004D0B08"/>
    <w:rsid w:val="004D0D3B"/>
    <w:rsid w:val="004D43C6"/>
    <w:rsid w:val="004D4A1C"/>
    <w:rsid w:val="004D53E9"/>
    <w:rsid w:val="004D7C6B"/>
    <w:rsid w:val="004E597F"/>
    <w:rsid w:val="004E71B8"/>
    <w:rsid w:val="004F4449"/>
    <w:rsid w:val="004F4A8B"/>
    <w:rsid w:val="004F6A4B"/>
    <w:rsid w:val="00501CA7"/>
    <w:rsid w:val="00503E05"/>
    <w:rsid w:val="00503FC8"/>
    <w:rsid w:val="005044D3"/>
    <w:rsid w:val="00505367"/>
    <w:rsid w:val="0050718D"/>
    <w:rsid w:val="00513718"/>
    <w:rsid w:val="00517F2C"/>
    <w:rsid w:val="00520DB6"/>
    <w:rsid w:val="005210FC"/>
    <w:rsid w:val="00522264"/>
    <w:rsid w:val="00526314"/>
    <w:rsid w:val="00527323"/>
    <w:rsid w:val="00530AEB"/>
    <w:rsid w:val="00534844"/>
    <w:rsid w:val="0053697A"/>
    <w:rsid w:val="00542BB3"/>
    <w:rsid w:val="0054591D"/>
    <w:rsid w:val="00550CF9"/>
    <w:rsid w:val="0055657E"/>
    <w:rsid w:val="005566CB"/>
    <w:rsid w:val="00556922"/>
    <w:rsid w:val="00556F2C"/>
    <w:rsid w:val="00562E97"/>
    <w:rsid w:val="00564A08"/>
    <w:rsid w:val="005735F3"/>
    <w:rsid w:val="005763F9"/>
    <w:rsid w:val="00581771"/>
    <w:rsid w:val="00584401"/>
    <w:rsid w:val="005A2A10"/>
    <w:rsid w:val="005A3D76"/>
    <w:rsid w:val="005A4212"/>
    <w:rsid w:val="005A44F3"/>
    <w:rsid w:val="005A652F"/>
    <w:rsid w:val="005B105D"/>
    <w:rsid w:val="005B5B5C"/>
    <w:rsid w:val="005B5F80"/>
    <w:rsid w:val="005C0921"/>
    <w:rsid w:val="005C294D"/>
    <w:rsid w:val="005C7D0F"/>
    <w:rsid w:val="005D1379"/>
    <w:rsid w:val="005D430F"/>
    <w:rsid w:val="005D764F"/>
    <w:rsid w:val="005E0996"/>
    <w:rsid w:val="005E3F76"/>
    <w:rsid w:val="005E4E17"/>
    <w:rsid w:val="005F023D"/>
    <w:rsid w:val="005F6BED"/>
    <w:rsid w:val="00601D3B"/>
    <w:rsid w:val="00606A43"/>
    <w:rsid w:val="00606EB3"/>
    <w:rsid w:val="0061429B"/>
    <w:rsid w:val="00615EA0"/>
    <w:rsid w:val="006171A3"/>
    <w:rsid w:val="00617FE5"/>
    <w:rsid w:val="0062011F"/>
    <w:rsid w:val="0062531E"/>
    <w:rsid w:val="006315D4"/>
    <w:rsid w:val="00631702"/>
    <w:rsid w:val="006340E6"/>
    <w:rsid w:val="00640CC7"/>
    <w:rsid w:val="00641ACA"/>
    <w:rsid w:val="00645CA2"/>
    <w:rsid w:val="00647259"/>
    <w:rsid w:val="00651796"/>
    <w:rsid w:val="00653122"/>
    <w:rsid w:val="006531BD"/>
    <w:rsid w:val="006548C0"/>
    <w:rsid w:val="00655E6C"/>
    <w:rsid w:val="006602D3"/>
    <w:rsid w:val="00662BBB"/>
    <w:rsid w:val="006633E3"/>
    <w:rsid w:val="00663968"/>
    <w:rsid w:val="006658D8"/>
    <w:rsid w:val="00671D3D"/>
    <w:rsid w:val="0067272E"/>
    <w:rsid w:val="00676129"/>
    <w:rsid w:val="006777CE"/>
    <w:rsid w:val="006801B9"/>
    <w:rsid w:val="006804E6"/>
    <w:rsid w:val="00680561"/>
    <w:rsid w:val="00682716"/>
    <w:rsid w:val="00682F28"/>
    <w:rsid w:val="006846CD"/>
    <w:rsid w:val="00686B2F"/>
    <w:rsid w:val="00687161"/>
    <w:rsid w:val="00694A4E"/>
    <w:rsid w:val="00696159"/>
    <w:rsid w:val="006A19D6"/>
    <w:rsid w:val="006A2B2D"/>
    <w:rsid w:val="006A32A2"/>
    <w:rsid w:val="006A6A15"/>
    <w:rsid w:val="006B45DE"/>
    <w:rsid w:val="006B472A"/>
    <w:rsid w:val="006B77F3"/>
    <w:rsid w:val="006C0176"/>
    <w:rsid w:val="006C0DAD"/>
    <w:rsid w:val="006C6937"/>
    <w:rsid w:val="006D2BF3"/>
    <w:rsid w:val="006D7640"/>
    <w:rsid w:val="006E04EF"/>
    <w:rsid w:val="006E0650"/>
    <w:rsid w:val="006E263A"/>
    <w:rsid w:val="006E4D79"/>
    <w:rsid w:val="006F1181"/>
    <w:rsid w:val="006F4942"/>
    <w:rsid w:val="006F50DA"/>
    <w:rsid w:val="00704E2D"/>
    <w:rsid w:val="00706AD1"/>
    <w:rsid w:val="0071122B"/>
    <w:rsid w:val="00714AB7"/>
    <w:rsid w:val="00714F7F"/>
    <w:rsid w:val="00723B19"/>
    <w:rsid w:val="00730A06"/>
    <w:rsid w:val="00733BDF"/>
    <w:rsid w:val="007340D4"/>
    <w:rsid w:val="00735C6E"/>
    <w:rsid w:val="007368A0"/>
    <w:rsid w:val="007373EF"/>
    <w:rsid w:val="0074250A"/>
    <w:rsid w:val="00750AC6"/>
    <w:rsid w:val="00751DDC"/>
    <w:rsid w:val="00753FCA"/>
    <w:rsid w:val="00756512"/>
    <w:rsid w:val="00765698"/>
    <w:rsid w:val="007679B6"/>
    <w:rsid w:val="00771FF2"/>
    <w:rsid w:val="00774AD9"/>
    <w:rsid w:val="00781E0A"/>
    <w:rsid w:val="00784743"/>
    <w:rsid w:val="00786720"/>
    <w:rsid w:val="007919A1"/>
    <w:rsid w:val="00794C19"/>
    <w:rsid w:val="00796978"/>
    <w:rsid w:val="007A2ED5"/>
    <w:rsid w:val="007A4091"/>
    <w:rsid w:val="007A472E"/>
    <w:rsid w:val="007A5603"/>
    <w:rsid w:val="007A66F5"/>
    <w:rsid w:val="007B23BF"/>
    <w:rsid w:val="007B3A10"/>
    <w:rsid w:val="007B3D3E"/>
    <w:rsid w:val="007B4670"/>
    <w:rsid w:val="007B663D"/>
    <w:rsid w:val="007B7AEE"/>
    <w:rsid w:val="007C3409"/>
    <w:rsid w:val="007C36FB"/>
    <w:rsid w:val="007C567F"/>
    <w:rsid w:val="007C7682"/>
    <w:rsid w:val="007D1629"/>
    <w:rsid w:val="007E04D2"/>
    <w:rsid w:val="007E2E49"/>
    <w:rsid w:val="007E3F4F"/>
    <w:rsid w:val="007F092C"/>
    <w:rsid w:val="007F394F"/>
    <w:rsid w:val="007F66C7"/>
    <w:rsid w:val="00801E16"/>
    <w:rsid w:val="00802514"/>
    <w:rsid w:val="008051B8"/>
    <w:rsid w:val="00807686"/>
    <w:rsid w:val="00813D33"/>
    <w:rsid w:val="008162AA"/>
    <w:rsid w:val="0081669D"/>
    <w:rsid w:val="00816F2B"/>
    <w:rsid w:val="00820BF7"/>
    <w:rsid w:val="0082154C"/>
    <w:rsid w:val="00822457"/>
    <w:rsid w:val="008258DD"/>
    <w:rsid w:val="0082754C"/>
    <w:rsid w:val="00833F36"/>
    <w:rsid w:val="008349BB"/>
    <w:rsid w:val="00836175"/>
    <w:rsid w:val="00836E45"/>
    <w:rsid w:val="008409A2"/>
    <w:rsid w:val="00840E90"/>
    <w:rsid w:val="00841980"/>
    <w:rsid w:val="00846110"/>
    <w:rsid w:val="00851E72"/>
    <w:rsid w:val="00853875"/>
    <w:rsid w:val="0085529D"/>
    <w:rsid w:val="008600DE"/>
    <w:rsid w:val="00860B38"/>
    <w:rsid w:val="00873BC0"/>
    <w:rsid w:val="008822B6"/>
    <w:rsid w:val="0088488B"/>
    <w:rsid w:val="00884DC6"/>
    <w:rsid w:val="00893115"/>
    <w:rsid w:val="0089490A"/>
    <w:rsid w:val="00894C1B"/>
    <w:rsid w:val="00895746"/>
    <w:rsid w:val="008A0258"/>
    <w:rsid w:val="008A2779"/>
    <w:rsid w:val="008A3370"/>
    <w:rsid w:val="008C454B"/>
    <w:rsid w:val="008D7E21"/>
    <w:rsid w:val="008E1A1C"/>
    <w:rsid w:val="008E47BF"/>
    <w:rsid w:val="008E505A"/>
    <w:rsid w:val="008E60DE"/>
    <w:rsid w:val="008E66C4"/>
    <w:rsid w:val="008F0512"/>
    <w:rsid w:val="008F14F4"/>
    <w:rsid w:val="008F19E9"/>
    <w:rsid w:val="008F4444"/>
    <w:rsid w:val="0090134B"/>
    <w:rsid w:val="009041A2"/>
    <w:rsid w:val="009062CD"/>
    <w:rsid w:val="00906A22"/>
    <w:rsid w:val="009110B1"/>
    <w:rsid w:val="0091321A"/>
    <w:rsid w:val="00913E78"/>
    <w:rsid w:val="00914DCF"/>
    <w:rsid w:val="0092122D"/>
    <w:rsid w:val="00922848"/>
    <w:rsid w:val="00923DDF"/>
    <w:rsid w:val="009278A4"/>
    <w:rsid w:val="009301E8"/>
    <w:rsid w:val="00930C59"/>
    <w:rsid w:val="00931F24"/>
    <w:rsid w:val="0093234A"/>
    <w:rsid w:val="00932931"/>
    <w:rsid w:val="00932999"/>
    <w:rsid w:val="00936549"/>
    <w:rsid w:val="009417E1"/>
    <w:rsid w:val="009417FE"/>
    <w:rsid w:val="0094647B"/>
    <w:rsid w:val="009547DA"/>
    <w:rsid w:val="00955C02"/>
    <w:rsid w:val="009625F2"/>
    <w:rsid w:val="0097188F"/>
    <w:rsid w:val="009735F3"/>
    <w:rsid w:val="0097719C"/>
    <w:rsid w:val="009779D1"/>
    <w:rsid w:val="00982AAF"/>
    <w:rsid w:val="00982D21"/>
    <w:rsid w:val="00983F5C"/>
    <w:rsid w:val="00984670"/>
    <w:rsid w:val="009934F5"/>
    <w:rsid w:val="009A2464"/>
    <w:rsid w:val="009A3549"/>
    <w:rsid w:val="009A5520"/>
    <w:rsid w:val="009A55C1"/>
    <w:rsid w:val="009A627A"/>
    <w:rsid w:val="009A697B"/>
    <w:rsid w:val="009B0D29"/>
    <w:rsid w:val="009B33C8"/>
    <w:rsid w:val="009C0AD0"/>
    <w:rsid w:val="009C328F"/>
    <w:rsid w:val="009C4BD6"/>
    <w:rsid w:val="009D2D78"/>
    <w:rsid w:val="009D4BD6"/>
    <w:rsid w:val="009D750D"/>
    <w:rsid w:val="009D7DC9"/>
    <w:rsid w:val="009E0879"/>
    <w:rsid w:val="009E111F"/>
    <w:rsid w:val="009E1668"/>
    <w:rsid w:val="009E1F8F"/>
    <w:rsid w:val="009E6FF4"/>
    <w:rsid w:val="009F0693"/>
    <w:rsid w:val="009F076A"/>
    <w:rsid w:val="009F0898"/>
    <w:rsid w:val="009F0CD6"/>
    <w:rsid w:val="009F196C"/>
    <w:rsid w:val="009F32A8"/>
    <w:rsid w:val="00A02571"/>
    <w:rsid w:val="00A04331"/>
    <w:rsid w:val="00A04C71"/>
    <w:rsid w:val="00A066D7"/>
    <w:rsid w:val="00A06BEC"/>
    <w:rsid w:val="00A11B56"/>
    <w:rsid w:val="00A12554"/>
    <w:rsid w:val="00A169E6"/>
    <w:rsid w:val="00A16CE5"/>
    <w:rsid w:val="00A2624B"/>
    <w:rsid w:val="00A266AB"/>
    <w:rsid w:val="00A27711"/>
    <w:rsid w:val="00A27CF0"/>
    <w:rsid w:val="00A31958"/>
    <w:rsid w:val="00A32AF9"/>
    <w:rsid w:val="00A34D37"/>
    <w:rsid w:val="00A35A78"/>
    <w:rsid w:val="00A35D87"/>
    <w:rsid w:val="00A410A5"/>
    <w:rsid w:val="00A42733"/>
    <w:rsid w:val="00A4468C"/>
    <w:rsid w:val="00A4501E"/>
    <w:rsid w:val="00A57F08"/>
    <w:rsid w:val="00A64CE4"/>
    <w:rsid w:val="00A64DEB"/>
    <w:rsid w:val="00A65685"/>
    <w:rsid w:val="00A66F7B"/>
    <w:rsid w:val="00A7501D"/>
    <w:rsid w:val="00A76C59"/>
    <w:rsid w:val="00A7719E"/>
    <w:rsid w:val="00A81591"/>
    <w:rsid w:val="00A860A7"/>
    <w:rsid w:val="00A8755E"/>
    <w:rsid w:val="00A91655"/>
    <w:rsid w:val="00A94051"/>
    <w:rsid w:val="00A94FBC"/>
    <w:rsid w:val="00A95890"/>
    <w:rsid w:val="00A97191"/>
    <w:rsid w:val="00AA0FB5"/>
    <w:rsid w:val="00AA17D8"/>
    <w:rsid w:val="00AA2C54"/>
    <w:rsid w:val="00AA3D04"/>
    <w:rsid w:val="00AA41FF"/>
    <w:rsid w:val="00AA67CA"/>
    <w:rsid w:val="00AA793C"/>
    <w:rsid w:val="00AB12F0"/>
    <w:rsid w:val="00AB4271"/>
    <w:rsid w:val="00AB5DB9"/>
    <w:rsid w:val="00AC4704"/>
    <w:rsid w:val="00AC7AE9"/>
    <w:rsid w:val="00AD6CB9"/>
    <w:rsid w:val="00AE75B7"/>
    <w:rsid w:val="00AF0EF8"/>
    <w:rsid w:val="00AF3383"/>
    <w:rsid w:val="00AF6874"/>
    <w:rsid w:val="00B01CE7"/>
    <w:rsid w:val="00B0589F"/>
    <w:rsid w:val="00B06AD6"/>
    <w:rsid w:val="00B07898"/>
    <w:rsid w:val="00B07DC2"/>
    <w:rsid w:val="00B11602"/>
    <w:rsid w:val="00B121C6"/>
    <w:rsid w:val="00B17470"/>
    <w:rsid w:val="00B22E9A"/>
    <w:rsid w:val="00B231DE"/>
    <w:rsid w:val="00B2373B"/>
    <w:rsid w:val="00B27F96"/>
    <w:rsid w:val="00B309C2"/>
    <w:rsid w:val="00B30CB5"/>
    <w:rsid w:val="00B32B6A"/>
    <w:rsid w:val="00B36BD3"/>
    <w:rsid w:val="00B40130"/>
    <w:rsid w:val="00B4118C"/>
    <w:rsid w:val="00B43149"/>
    <w:rsid w:val="00B4343B"/>
    <w:rsid w:val="00B439E1"/>
    <w:rsid w:val="00B440E7"/>
    <w:rsid w:val="00B45A3C"/>
    <w:rsid w:val="00B526DA"/>
    <w:rsid w:val="00B548B8"/>
    <w:rsid w:val="00B572C2"/>
    <w:rsid w:val="00B5746D"/>
    <w:rsid w:val="00B632E3"/>
    <w:rsid w:val="00B646CD"/>
    <w:rsid w:val="00B64B63"/>
    <w:rsid w:val="00B65A40"/>
    <w:rsid w:val="00B71127"/>
    <w:rsid w:val="00B74692"/>
    <w:rsid w:val="00B76A7A"/>
    <w:rsid w:val="00B80A91"/>
    <w:rsid w:val="00B8248A"/>
    <w:rsid w:val="00B836D5"/>
    <w:rsid w:val="00B87875"/>
    <w:rsid w:val="00B92BE5"/>
    <w:rsid w:val="00B93960"/>
    <w:rsid w:val="00B93CA6"/>
    <w:rsid w:val="00B97916"/>
    <w:rsid w:val="00B9791B"/>
    <w:rsid w:val="00BA1019"/>
    <w:rsid w:val="00BA26C2"/>
    <w:rsid w:val="00BA2DC2"/>
    <w:rsid w:val="00BA7F4C"/>
    <w:rsid w:val="00BB0681"/>
    <w:rsid w:val="00BB0DF6"/>
    <w:rsid w:val="00BB30BB"/>
    <w:rsid w:val="00BC163D"/>
    <w:rsid w:val="00BC79C1"/>
    <w:rsid w:val="00BE0947"/>
    <w:rsid w:val="00BE1BAB"/>
    <w:rsid w:val="00BE38A9"/>
    <w:rsid w:val="00BE5F1D"/>
    <w:rsid w:val="00BF0CCC"/>
    <w:rsid w:val="00BF3EF5"/>
    <w:rsid w:val="00BF426D"/>
    <w:rsid w:val="00BF466E"/>
    <w:rsid w:val="00BF5385"/>
    <w:rsid w:val="00BF565E"/>
    <w:rsid w:val="00BF741C"/>
    <w:rsid w:val="00C00F89"/>
    <w:rsid w:val="00C0254A"/>
    <w:rsid w:val="00C0726B"/>
    <w:rsid w:val="00C11005"/>
    <w:rsid w:val="00C11EFF"/>
    <w:rsid w:val="00C14DA9"/>
    <w:rsid w:val="00C14EAE"/>
    <w:rsid w:val="00C26501"/>
    <w:rsid w:val="00C26BB6"/>
    <w:rsid w:val="00C3303D"/>
    <w:rsid w:val="00C35B9F"/>
    <w:rsid w:val="00C363FE"/>
    <w:rsid w:val="00C431C1"/>
    <w:rsid w:val="00C43FD8"/>
    <w:rsid w:val="00C456D3"/>
    <w:rsid w:val="00C45EEB"/>
    <w:rsid w:val="00C46D5D"/>
    <w:rsid w:val="00C47EFB"/>
    <w:rsid w:val="00C50F35"/>
    <w:rsid w:val="00C52174"/>
    <w:rsid w:val="00C52475"/>
    <w:rsid w:val="00C547E4"/>
    <w:rsid w:val="00C549E9"/>
    <w:rsid w:val="00C559D2"/>
    <w:rsid w:val="00C62AD7"/>
    <w:rsid w:val="00C6409D"/>
    <w:rsid w:val="00C709AA"/>
    <w:rsid w:val="00C725CA"/>
    <w:rsid w:val="00C72C1A"/>
    <w:rsid w:val="00C72D4F"/>
    <w:rsid w:val="00C805D6"/>
    <w:rsid w:val="00C819C0"/>
    <w:rsid w:val="00C94840"/>
    <w:rsid w:val="00C96746"/>
    <w:rsid w:val="00C967AB"/>
    <w:rsid w:val="00C97842"/>
    <w:rsid w:val="00CA072B"/>
    <w:rsid w:val="00CA27B7"/>
    <w:rsid w:val="00CB68C7"/>
    <w:rsid w:val="00CC02A1"/>
    <w:rsid w:val="00CC192B"/>
    <w:rsid w:val="00CC4F9A"/>
    <w:rsid w:val="00CD0A09"/>
    <w:rsid w:val="00CD0AE3"/>
    <w:rsid w:val="00CD3049"/>
    <w:rsid w:val="00CD34D9"/>
    <w:rsid w:val="00CD6500"/>
    <w:rsid w:val="00CD701A"/>
    <w:rsid w:val="00CD773A"/>
    <w:rsid w:val="00CE2366"/>
    <w:rsid w:val="00CE3555"/>
    <w:rsid w:val="00CE3DFC"/>
    <w:rsid w:val="00CF3A80"/>
    <w:rsid w:val="00CF6926"/>
    <w:rsid w:val="00D01053"/>
    <w:rsid w:val="00D02739"/>
    <w:rsid w:val="00D02EE6"/>
    <w:rsid w:val="00D06931"/>
    <w:rsid w:val="00D06FFE"/>
    <w:rsid w:val="00D11112"/>
    <w:rsid w:val="00D11A6B"/>
    <w:rsid w:val="00D129A0"/>
    <w:rsid w:val="00D2065C"/>
    <w:rsid w:val="00D21A50"/>
    <w:rsid w:val="00D23C9C"/>
    <w:rsid w:val="00D25A49"/>
    <w:rsid w:val="00D33794"/>
    <w:rsid w:val="00D34143"/>
    <w:rsid w:val="00D3463D"/>
    <w:rsid w:val="00D355D2"/>
    <w:rsid w:val="00D43DEE"/>
    <w:rsid w:val="00D43E4F"/>
    <w:rsid w:val="00D45378"/>
    <w:rsid w:val="00D47A95"/>
    <w:rsid w:val="00D55223"/>
    <w:rsid w:val="00D63974"/>
    <w:rsid w:val="00D64791"/>
    <w:rsid w:val="00D66B28"/>
    <w:rsid w:val="00D670DE"/>
    <w:rsid w:val="00D6748C"/>
    <w:rsid w:val="00D7365D"/>
    <w:rsid w:val="00D77947"/>
    <w:rsid w:val="00D85B0E"/>
    <w:rsid w:val="00D867E2"/>
    <w:rsid w:val="00D956C8"/>
    <w:rsid w:val="00DA1621"/>
    <w:rsid w:val="00DA316E"/>
    <w:rsid w:val="00DA5639"/>
    <w:rsid w:val="00DB0606"/>
    <w:rsid w:val="00DB0AF6"/>
    <w:rsid w:val="00DB36DD"/>
    <w:rsid w:val="00DB418E"/>
    <w:rsid w:val="00DB584E"/>
    <w:rsid w:val="00DB61A9"/>
    <w:rsid w:val="00DC1F9F"/>
    <w:rsid w:val="00DC3DE2"/>
    <w:rsid w:val="00DC747F"/>
    <w:rsid w:val="00DC76F5"/>
    <w:rsid w:val="00DD18BB"/>
    <w:rsid w:val="00DD29DF"/>
    <w:rsid w:val="00DD6A31"/>
    <w:rsid w:val="00DD791E"/>
    <w:rsid w:val="00DE4401"/>
    <w:rsid w:val="00DF2ACC"/>
    <w:rsid w:val="00DF41FF"/>
    <w:rsid w:val="00DF52D7"/>
    <w:rsid w:val="00DF5FC9"/>
    <w:rsid w:val="00DF7BDB"/>
    <w:rsid w:val="00E01CCB"/>
    <w:rsid w:val="00E020BF"/>
    <w:rsid w:val="00E02763"/>
    <w:rsid w:val="00E04D6F"/>
    <w:rsid w:val="00E0540E"/>
    <w:rsid w:val="00E1006A"/>
    <w:rsid w:val="00E1041C"/>
    <w:rsid w:val="00E110D1"/>
    <w:rsid w:val="00E11268"/>
    <w:rsid w:val="00E13531"/>
    <w:rsid w:val="00E137C5"/>
    <w:rsid w:val="00E22A70"/>
    <w:rsid w:val="00E30B75"/>
    <w:rsid w:val="00E33108"/>
    <w:rsid w:val="00E36202"/>
    <w:rsid w:val="00E4223A"/>
    <w:rsid w:val="00E42BDB"/>
    <w:rsid w:val="00E43D11"/>
    <w:rsid w:val="00E44DFA"/>
    <w:rsid w:val="00E46A24"/>
    <w:rsid w:val="00E53906"/>
    <w:rsid w:val="00E5463B"/>
    <w:rsid w:val="00E65CE6"/>
    <w:rsid w:val="00E67934"/>
    <w:rsid w:val="00E679AB"/>
    <w:rsid w:val="00E745BA"/>
    <w:rsid w:val="00E75134"/>
    <w:rsid w:val="00E82F37"/>
    <w:rsid w:val="00E91548"/>
    <w:rsid w:val="00E9350C"/>
    <w:rsid w:val="00EA1F83"/>
    <w:rsid w:val="00EA335D"/>
    <w:rsid w:val="00EA5853"/>
    <w:rsid w:val="00EA5A05"/>
    <w:rsid w:val="00EA7951"/>
    <w:rsid w:val="00EB2582"/>
    <w:rsid w:val="00EB5D14"/>
    <w:rsid w:val="00EC3FED"/>
    <w:rsid w:val="00EC53CD"/>
    <w:rsid w:val="00EC6FF5"/>
    <w:rsid w:val="00ED101A"/>
    <w:rsid w:val="00ED1FFF"/>
    <w:rsid w:val="00ED4372"/>
    <w:rsid w:val="00ED451F"/>
    <w:rsid w:val="00ED773D"/>
    <w:rsid w:val="00ED796F"/>
    <w:rsid w:val="00EE424D"/>
    <w:rsid w:val="00EE443B"/>
    <w:rsid w:val="00EE79CE"/>
    <w:rsid w:val="00EF0189"/>
    <w:rsid w:val="00EF5256"/>
    <w:rsid w:val="00F246BF"/>
    <w:rsid w:val="00F24DFB"/>
    <w:rsid w:val="00F31826"/>
    <w:rsid w:val="00F318BE"/>
    <w:rsid w:val="00F352A2"/>
    <w:rsid w:val="00F3707C"/>
    <w:rsid w:val="00F41E3F"/>
    <w:rsid w:val="00F43205"/>
    <w:rsid w:val="00F434FD"/>
    <w:rsid w:val="00F45E17"/>
    <w:rsid w:val="00F52050"/>
    <w:rsid w:val="00F53EB9"/>
    <w:rsid w:val="00F54F7E"/>
    <w:rsid w:val="00F55AD0"/>
    <w:rsid w:val="00F55E92"/>
    <w:rsid w:val="00F57063"/>
    <w:rsid w:val="00F61387"/>
    <w:rsid w:val="00F626A3"/>
    <w:rsid w:val="00F7145B"/>
    <w:rsid w:val="00F740B9"/>
    <w:rsid w:val="00F746D5"/>
    <w:rsid w:val="00F74F1D"/>
    <w:rsid w:val="00F81921"/>
    <w:rsid w:val="00F83C33"/>
    <w:rsid w:val="00F9018D"/>
    <w:rsid w:val="00F91A57"/>
    <w:rsid w:val="00F91F30"/>
    <w:rsid w:val="00F92CC1"/>
    <w:rsid w:val="00F9342B"/>
    <w:rsid w:val="00F97F7E"/>
    <w:rsid w:val="00FA41C4"/>
    <w:rsid w:val="00FA652B"/>
    <w:rsid w:val="00FB150B"/>
    <w:rsid w:val="00FB286C"/>
    <w:rsid w:val="00FB5D9E"/>
    <w:rsid w:val="00FB68C2"/>
    <w:rsid w:val="00FC05F6"/>
    <w:rsid w:val="00FC51D0"/>
    <w:rsid w:val="00FC582F"/>
    <w:rsid w:val="00FC79E2"/>
    <w:rsid w:val="00FD104D"/>
    <w:rsid w:val="00FD2B40"/>
    <w:rsid w:val="00FE00A6"/>
    <w:rsid w:val="00FE1FDA"/>
    <w:rsid w:val="00FE429B"/>
    <w:rsid w:val="00FF3004"/>
    <w:rsid w:val="00FF562C"/>
    <w:rsid w:val="00FF749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0FF6D9DF"/>
  <w15:docId w15:val="{E28D0A1A-D10B-42B0-9988-505ACBAC6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NZ" w:eastAsia="en-N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9A1"/>
    <w:rPr>
      <w:sz w:val="24"/>
      <w:szCs w:val="24"/>
      <w:lang w:val="en-AU" w:eastAsia="en-AU"/>
    </w:rPr>
  </w:style>
  <w:style w:type="paragraph" w:styleId="Heading1">
    <w:name w:val="heading 1"/>
    <w:basedOn w:val="Normal"/>
    <w:next w:val="Normal"/>
    <w:qFormat/>
    <w:rsid w:val="00A16CE5"/>
    <w:pPr>
      <w:keepNext/>
      <w:numPr>
        <w:numId w:val="12"/>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A16CE5"/>
    <w:pPr>
      <w:keepNext/>
      <w:numPr>
        <w:ilvl w:val="1"/>
        <w:numId w:val="12"/>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AB12F0"/>
    <w:pPr>
      <w:keepNext/>
      <w:keepLines/>
      <w:numPr>
        <w:ilvl w:val="2"/>
        <w:numId w:val="12"/>
      </w:numPr>
      <w:spacing w:before="240" w:after="60"/>
      <w:outlineLvl w:val="2"/>
    </w:pPr>
    <w:rPr>
      <w:rFonts w:ascii="Arial" w:hAnsi="Arial" w:cs="Arial"/>
      <w:b/>
      <w:bCs/>
      <w:sz w:val="26"/>
      <w:szCs w:val="26"/>
    </w:rPr>
  </w:style>
  <w:style w:type="paragraph" w:styleId="Heading4">
    <w:name w:val="heading 4"/>
    <w:basedOn w:val="Normal"/>
    <w:next w:val="Normal"/>
    <w:qFormat/>
    <w:rsid w:val="00A16CE5"/>
    <w:pPr>
      <w:keepNext/>
      <w:numPr>
        <w:ilvl w:val="3"/>
        <w:numId w:val="12"/>
      </w:numPr>
      <w:spacing w:before="240" w:after="60"/>
      <w:outlineLvl w:val="3"/>
    </w:pPr>
    <w:rPr>
      <w:b/>
      <w:bCs/>
      <w:sz w:val="28"/>
      <w:szCs w:val="28"/>
    </w:rPr>
  </w:style>
  <w:style w:type="paragraph" w:styleId="Heading5">
    <w:name w:val="heading 5"/>
    <w:basedOn w:val="Normal"/>
    <w:next w:val="Normal"/>
    <w:qFormat/>
    <w:rsid w:val="00A16CE5"/>
    <w:pPr>
      <w:numPr>
        <w:ilvl w:val="4"/>
        <w:numId w:val="12"/>
      </w:numPr>
      <w:spacing w:before="240" w:after="60"/>
      <w:outlineLvl w:val="4"/>
    </w:pPr>
    <w:rPr>
      <w:b/>
      <w:bCs/>
      <w:i/>
      <w:iCs/>
      <w:sz w:val="26"/>
      <w:szCs w:val="26"/>
    </w:rPr>
  </w:style>
  <w:style w:type="paragraph" w:styleId="Heading6">
    <w:name w:val="heading 6"/>
    <w:basedOn w:val="Normal"/>
    <w:next w:val="Normal"/>
    <w:qFormat/>
    <w:rsid w:val="005F6BED"/>
    <w:pPr>
      <w:numPr>
        <w:ilvl w:val="5"/>
        <w:numId w:val="12"/>
      </w:numPr>
      <w:spacing w:before="240" w:after="60"/>
      <w:outlineLvl w:val="5"/>
    </w:pPr>
    <w:rPr>
      <w:b/>
      <w:bCs/>
      <w:sz w:val="22"/>
      <w:szCs w:val="22"/>
    </w:rPr>
  </w:style>
  <w:style w:type="paragraph" w:styleId="Heading7">
    <w:name w:val="heading 7"/>
    <w:basedOn w:val="Normal"/>
    <w:next w:val="Normal"/>
    <w:qFormat/>
    <w:rsid w:val="00A16CE5"/>
    <w:pPr>
      <w:numPr>
        <w:ilvl w:val="6"/>
        <w:numId w:val="12"/>
      </w:numPr>
      <w:spacing w:before="240" w:after="60"/>
      <w:outlineLvl w:val="6"/>
    </w:pPr>
  </w:style>
  <w:style w:type="paragraph" w:styleId="Heading8">
    <w:name w:val="heading 8"/>
    <w:basedOn w:val="Normal"/>
    <w:next w:val="Normal"/>
    <w:qFormat/>
    <w:rsid w:val="005F6BED"/>
    <w:pPr>
      <w:numPr>
        <w:ilvl w:val="7"/>
        <w:numId w:val="12"/>
      </w:numPr>
      <w:spacing w:before="240" w:after="60"/>
      <w:outlineLvl w:val="7"/>
    </w:pPr>
    <w:rPr>
      <w:i/>
      <w:iCs/>
    </w:rPr>
  </w:style>
  <w:style w:type="paragraph" w:styleId="Heading9">
    <w:name w:val="heading 9"/>
    <w:basedOn w:val="Normal"/>
    <w:next w:val="Normal"/>
    <w:qFormat/>
    <w:rsid w:val="005F6BED"/>
    <w:pPr>
      <w:numPr>
        <w:ilvl w:val="8"/>
        <w:numId w:val="1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thematicaSelectionCode">
    <w:name w:val="MathematicaSelectionCode"/>
    <w:rsid w:val="00860B38"/>
    <w:rPr>
      <w:b/>
      <w:bCs/>
    </w:rPr>
  </w:style>
  <w:style w:type="character" w:customStyle="1" w:styleId="MathematicaSelectionItem">
    <w:name w:val="MathematicaSelectionItem"/>
    <w:rsid w:val="00860B38"/>
  </w:style>
  <w:style w:type="character" w:customStyle="1" w:styleId="MathematicaFormatTraditionalForm">
    <w:name w:val="MathematicaFormatTraditionalForm"/>
    <w:rsid w:val="00A16CE5"/>
  </w:style>
  <w:style w:type="character" w:styleId="Emphasis">
    <w:name w:val="Emphasis"/>
    <w:basedOn w:val="DefaultParagraphFont"/>
    <w:qFormat/>
    <w:rsid w:val="005F6BED"/>
    <w:rPr>
      <w:i/>
      <w:iCs/>
    </w:rPr>
  </w:style>
  <w:style w:type="paragraph" w:styleId="ListBullet">
    <w:name w:val="List Bullet"/>
    <w:basedOn w:val="Normal"/>
    <w:rsid w:val="005F6BED"/>
    <w:pPr>
      <w:numPr>
        <w:numId w:val="1"/>
      </w:numPr>
    </w:pPr>
  </w:style>
  <w:style w:type="paragraph" w:styleId="TOC2">
    <w:name w:val="toc 2"/>
    <w:basedOn w:val="Normal"/>
    <w:next w:val="Normal"/>
    <w:autoRedefine/>
    <w:uiPriority w:val="39"/>
    <w:rsid w:val="00C46D5D"/>
    <w:pPr>
      <w:spacing w:before="120"/>
      <w:ind w:left="240"/>
    </w:pPr>
    <w:rPr>
      <w:b/>
      <w:bCs/>
      <w:sz w:val="22"/>
      <w:szCs w:val="22"/>
    </w:rPr>
  </w:style>
  <w:style w:type="paragraph" w:styleId="TOC1">
    <w:name w:val="toc 1"/>
    <w:basedOn w:val="Normal"/>
    <w:next w:val="Normal"/>
    <w:autoRedefine/>
    <w:uiPriority w:val="39"/>
    <w:rsid w:val="00C46D5D"/>
    <w:pPr>
      <w:spacing w:before="120"/>
    </w:pPr>
    <w:rPr>
      <w:b/>
      <w:bCs/>
      <w:i/>
      <w:iCs/>
    </w:rPr>
  </w:style>
  <w:style w:type="paragraph" w:styleId="TOC3">
    <w:name w:val="toc 3"/>
    <w:basedOn w:val="Normal"/>
    <w:next w:val="Normal"/>
    <w:autoRedefine/>
    <w:uiPriority w:val="39"/>
    <w:rsid w:val="00C46D5D"/>
    <w:pPr>
      <w:ind w:left="480"/>
    </w:pPr>
    <w:rPr>
      <w:sz w:val="20"/>
      <w:szCs w:val="20"/>
    </w:rPr>
  </w:style>
  <w:style w:type="character" w:styleId="Hyperlink">
    <w:name w:val="Hyperlink"/>
    <w:basedOn w:val="DefaultParagraphFont"/>
    <w:uiPriority w:val="99"/>
    <w:rsid w:val="00C46D5D"/>
    <w:rPr>
      <w:color w:val="0000FF"/>
      <w:u w:val="single"/>
    </w:rPr>
  </w:style>
  <w:style w:type="paragraph" w:styleId="Subtitle">
    <w:name w:val="Subtitle"/>
    <w:basedOn w:val="Normal"/>
    <w:qFormat/>
    <w:rsid w:val="00C46D5D"/>
    <w:pPr>
      <w:spacing w:after="60"/>
      <w:jc w:val="center"/>
      <w:outlineLvl w:val="1"/>
    </w:pPr>
    <w:rPr>
      <w:rFonts w:ascii="Arial" w:hAnsi="Arial" w:cs="Arial"/>
    </w:rPr>
  </w:style>
  <w:style w:type="paragraph" w:styleId="Title">
    <w:name w:val="Title"/>
    <w:basedOn w:val="Normal"/>
    <w:qFormat/>
    <w:rsid w:val="005A652F"/>
    <w:pPr>
      <w:spacing w:before="240" w:after="60"/>
      <w:jc w:val="center"/>
      <w:outlineLvl w:val="0"/>
    </w:pPr>
    <w:rPr>
      <w:rFonts w:ascii="Arial" w:hAnsi="Arial" w:cs="Arial"/>
      <w:b/>
      <w:bCs/>
      <w:kern w:val="28"/>
      <w:sz w:val="32"/>
      <w:szCs w:val="32"/>
    </w:rPr>
  </w:style>
  <w:style w:type="paragraph" w:styleId="BodyText">
    <w:name w:val="Body Text"/>
    <w:basedOn w:val="Normal"/>
    <w:link w:val="BodyTextChar"/>
    <w:rsid w:val="005A652F"/>
    <w:pPr>
      <w:spacing w:after="120"/>
    </w:pPr>
  </w:style>
  <w:style w:type="paragraph" w:styleId="Header">
    <w:name w:val="header"/>
    <w:basedOn w:val="Normal"/>
    <w:rsid w:val="005A652F"/>
    <w:pPr>
      <w:tabs>
        <w:tab w:val="center" w:pos="4153"/>
        <w:tab w:val="right" w:pos="8306"/>
      </w:tabs>
    </w:pPr>
  </w:style>
  <w:style w:type="paragraph" w:styleId="Footer">
    <w:name w:val="footer"/>
    <w:basedOn w:val="Normal"/>
    <w:rsid w:val="005A652F"/>
    <w:pPr>
      <w:tabs>
        <w:tab w:val="center" w:pos="4153"/>
        <w:tab w:val="right" w:pos="8306"/>
      </w:tabs>
    </w:pPr>
  </w:style>
  <w:style w:type="character" w:styleId="PageNumber">
    <w:name w:val="page number"/>
    <w:basedOn w:val="DefaultParagraphFont"/>
    <w:rsid w:val="005A652F"/>
  </w:style>
  <w:style w:type="character" w:styleId="FollowedHyperlink">
    <w:name w:val="FollowedHyperlink"/>
    <w:basedOn w:val="DefaultParagraphFont"/>
    <w:rsid w:val="00EB2582"/>
    <w:rPr>
      <w:color w:val="800080"/>
      <w:u w:val="single"/>
    </w:rPr>
  </w:style>
  <w:style w:type="character" w:customStyle="1" w:styleId="BodyTextChar">
    <w:name w:val="Body Text Char"/>
    <w:basedOn w:val="DefaultParagraphFont"/>
    <w:link w:val="BodyText"/>
    <w:rsid w:val="00AF6874"/>
    <w:rPr>
      <w:sz w:val="24"/>
      <w:szCs w:val="24"/>
      <w:lang w:val="en-AU" w:eastAsia="en-AU" w:bidi="ar-SA"/>
    </w:rPr>
  </w:style>
  <w:style w:type="paragraph" w:styleId="PlainText">
    <w:name w:val="Plain Text"/>
    <w:basedOn w:val="Normal"/>
    <w:rsid w:val="00AF6874"/>
    <w:rPr>
      <w:rFonts w:ascii="Courier New" w:hAnsi="Courier New" w:cs="Courier New"/>
      <w:sz w:val="20"/>
      <w:szCs w:val="20"/>
    </w:rPr>
  </w:style>
  <w:style w:type="character" w:customStyle="1" w:styleId="Heading3Char">
    <w:name w:val="Heading 3 Char"/>
    <w:basedOn w:val="DefaultParagraphFont"/>
    <w:link w:val="Heading3"/>
    <w:rsid w:val="00AB12F0"/>
    <w:rPr>
      <w:rFonts w:ascii="Arial" w:hAnsi="Arial" w:cs="Arial"/>
      <w:b/>
      <w:bCs/>
      <w:sz w:val="26"/>
      <w:szCs w:val="26"/>
      <w:lang w:val="en-AU" w:eastAsia="en-AU"/>
    </w:rPr>
  </w:style>
  <w:style w:type="paragraph" w:styleId="TOC4">
    <w:name w:val="toc 4"/>
    <w:basedOn w:val="Normal"/>
    <w:next w:val="Normal"/>
    <w:autoRedefine/>
    <w:semiHidden/>
    <w:rsid w:val="00CE3DFC"/>
    <w:pPr>
      <w:ind w:left="720"/>
    </w:pPr>
    <w:rPr>
      <w:sz w:val="20"/>
      <w:szCs w:val="20"/>
    </w:rPr>
  </w:style>
  <w:style w:type="paragraph" w:styleId="TOC5">
    <w:name w:val="toc 5"/>
    <w:basedOn w:val="Normal"/>
    <w:next w:val="Normal"/>
    <w:autoRedefine/>
    <w:semiHidden/>
    <w:rsid w:val="00CE3DFC"/>
    <w:pPr>
      <w:ind w:left="960"/>
    </w:pPr>
    <w:rPr>
      <w:sz w:val="20"/>
      <w:szCs w:val="20"/>
    </w:rPr>
  </w:style>
  <w:style w:type="paragraph" w:styleId="TOC6">
    <w:name w:val="toc 6"/>
    <w:basedOn w:val="Normal"/>
    <w:next w:val="Normal"/>
    <w:autoRedefine/>
    <w:semiHidden/>
    <w:rsid w:val="00CE3DFC"/>
    <w:pPr>
      <w:ind w:left="1200"/>
    </w:pPr>
    <w:rPr>
      <w:sz w:val="20"/>
      <w:szCs w:val="20"/>
    </w:rPr>
  </w:style>
  <w:style w:type="paragraph" w:styleId="TOC7">
    <w:name w:val="toc 7"/>
    <w:basedOn w:val="Normal"/>
    <w:next w:val="Normal"/>
    <w:autoRedefine/>
    <w:semiHidden/>
    <w:rsid w:val="00CE3DFC"/>
    <w:pPr>
      <w:ind w:left="1440"/>
    </w:pPr>
    <w:rPr>
      <w:sz w:val="20"/>
      <w:szCs w:val="20"/>
    </w:rPr>
  </w:style>
  <w:style w:type="paragraph" w:styleId="TOC8">
    <w:name w:val="toc 8"/>
    <w:basedOn w:val="Normal"/>
    <w:next w:val="Normal"/>
    <w:autoRedefine/>
    <w:semiHidden/>
    <w:rsid w:val="00CE3DFC"/>
    <w:pPr>
      <w:ind w:left="1680"/>
    </w:pPr>
    <w:rPr>
      <w:sz w:val="20"/>
      <w:szCs w:val="20"/>
    </w:rPr>
  </w:style>
  <w:style w:type="paragraph" w:styleId="TOC9">
    <w:name w:val="toc 9"/>
    <w:basedOn w:val="Normal"/>
    <w:next w:val="Normal"/>
    <w:autoRedefine/>
    <w:semiHidden/>
    <w:rsid w:val="00CE3DFC"/>
    <w:pPr>
      <w:ind w:left="1920"/>
    </w:pPr>
    <w:rPr>
      <w:sz w:val="20"/>
      <w:szCs w:val="20"/>
    </w:rPr>
  </w:style>
  <w:style w:type="paragraph" w:styleId="TOCHeading">
    <w:name w:val="TOC Heading"/>
    <w:basedOn w:val="Heading1"/>
    <w:next w:val="Normal"/>
    <w:uiPriority w:val="39"/>
    <w:qFormat/>
    <w:rsid w:val="00517F2C"/>
    <w:pPr>
      <w:keepLines/>
      <w:numPr>
        <w:numId w:val="0"/>
      </w:numPr>
      <w:spacing w:before="480" w:after="0" w:line="276" w:lineRule="auto"/>
      <w:outlineLvl w:val="9"/>
    </w:pPr>
    <w:rPr>
      <w:rFonts w:ascii="Cambria" w:hAnsi="Cambria" w:cs="Times New Roman"/>
      <w:color w:val="365F91"/>
      <w:kern w:val="0"/>
      <w:sz w:val="28"/>
      <w:szCs w:val="28"/>
      <w:lang w:val="en-US" w:eastAsia="en-US"/>
    </w:rPr>
  </w:style>
  <w:style w:type="paragraph" w:customStyle="1" w:styleId="MTDisplayEquation">
    <w:name w:val="MTDisplayEquation"/>
    <w:basedOn w:val="Normal"/>
    <w:next w:val="Normal"/>
    <w:rsid w:val="00C11EFF"/>
    <w:pPr>
      <w:tabs>
        <w:tab w:val="center" w:pos="4160"/>
        <w:tab w:val="right" w:pos="8320"/>
      </w:tabs>
    </w:pPr>
  </w:style>
  <w:style w:type="paragraph" w:styleId="NormalWeb">
    <w:name w:val="Normal (Web)"/>
    <w:basedOn w:val="Normal"/>
    <w:uiPriority w:val="99"/>
    <w:semiHidden/>
    <w:unhideWhenUsed/>
    <w:rsid w:val="001D7AF4"/>
    <w:pPr>
      <w:spacing w:before="144" w:after="288"/>
    </w:pPr>
    <w:rPr>
      <w:lang w:val="en-NZ" w:eastAsia="en-NZ"/>
    </w:rPr>
  </w:style>
  <w:style w:type="paragraph" w:styleId="HTMLPreformatted">
    <w:name w:val="HTML Preformatted"/>
    <w:basedOn w:val="Normal"/>
    <w:link w:val="HTMLPreformattedChar"/>
    <w:uiPriority w:val="99"/>
    <w:semiHidden/>
    <w:unhideWhenUsed/>
    <w:rsid w:val="00CD6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NZ" w:eastAsia="en-NZ"/>
    </w:rPr>
  </w:style>
  <w:style w:type="character" w:customStyle="1" w:styleId="HTMLPreformattedChar">
    <w:name w:val="HTML Preformatted Char"/>
    <w:basedOn w:val="DefaultParagraphFont"/>
    <w:link w:val="HTMLPreformatted"/>
    <w:uiPriority w:val="99"/>
    <w:semiHidden/>
    <w:rsid w:val="00CD6500"/>
    <w:rPr>
      <w:rFonts w:ascii="Courier New" w:hAnsi="Courier New" w:cs="Courier New"/>
    </w:rPr>
  </w:style>
  <w:style w:type="table" w:styleId="TableGrid">
    <w:name w:val="Table Grid"/>
    <w:basedOn w:val="TableNormal"/>
    <w:uiPriority w:val="59"/>
    <w:rsid w:val="00A066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63"/>
    <w:rsid w:val="00FB5D9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PlaceholderText">
    <w:name w:val="Placeholder Text"/>
    <w:basedOn w:val="DefaultParagraphFont"/>
    <w:uiPriority w:val="99"/>
    <w:semiHidden/>
    <w:rsid w:val="00696159"/>
    <w:rPr>
      <w:color w:val="808080"/>
    </w:rPr>
  </w:style>
  <w:style w:type="character" w:customStyle="1" w:styleId="MTEquationSection">
    <w:name w:val="MTEquationSection"/>
    <w:basedOn w:val="DefaultParagraphFont"/>
    <w:rsid w:val="00B11602"/>
    <w:rPr>
      <w:vanish/>
      <w:color w:val="FF0000"/>
      <w:sz w:val="96"/>
      <w:szCs w:val="96"/>
    </w:rPr>
  </w:style>
  <w:style w:type="character" w:customStyle="1" w:styleId="MathematicaFormatStandardForm">
    <w:name w:val="MathematicaFormatStandardForm"/>
    <w:uiPriority w:val="99"/>
    <w:rsid w:val="00CD701A"/>
    <w:rPr>
      <w:rFonts w:ascii="Inherited" w:hAnsi="Inherited" w:cs="Inherited"/>
    </w:rPr>
  </w:style>
  <w:style w:type="paragraph" w:styleId="Caption">
    <w:name w:val="caption"/>
    <w:basedOn w:val="Normal"/>
    <w:next w:val="Normal"/>
    <w:uiPriority w:val="35"/>
    <w:unhideWhenUsed/>
    <w:qFormat/>
    <w:rsid w:val="007679B6"/>
    <w:pPr>
      <w:spacing w:after="200"/>
    </w:pPr>
    <w:rPr>
      <w:i/>
      <w:iCs/>
      <w:color w:val="1F497D" w:themeColor="text2"/>
      <w:sz w:val="18"/>
      <w:szCs w:val="18"/>
    </w:rPr>
  </w:style>
  <w:style w:type="paragraph" w:styleId="ListParagraph">
    <w:name w:val="List Paragraph"/>
    <w:basedOn w:val="Normal"/>
    <w:uiPriority w:val="34"/>
    <w:qFormat/>
    <w:rsid w:val="00520DB6"/>
    <w:pPr>
      <w:ind w:left="720"/>
      <w:contextualSpacing/>
    </w:pPr>
  </w:style>
  <w:style w:type="character" w:customStyle="1" w:styleId="MathematicaFormatTextForm">
    <w:name w:val="MathematicaFormatTextForm"/>
    <w:uiPriority w:val="99"/>
    <w:rsid w:val="0042790A"/>
  </w:style>
  <w:style w:type="paragraph" w:styleId="TableofFigures">
    <w:name w:val="table of figures"/>
    <w:basedOn w:val="Normal"/>
    <w:next w:val="Normal"/>
    <w:uiPriority w:val="99"/>
    <w:unhideWhenUsed/>
    <w:rsid w:val="00505367"/>
  </w:style>
  <w:style w:type="paragraph" w:styleId="BalloonText">
    <w:name w:val="Balloon Text"/>
    <w:basedOn w:val="Normal"/>
    <w:link w:val="BalloonTextChar"/>
    <w:uiPriority w:val="99"/>
    <w:semiHidden/>
    <w:unhideWhenUsed/>
    <w:rsid w:val="003C1E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1E56"/>
    <w:rPr>
      <w:rFonts w:ascii="Segoe UI" w:hAnsi="Segoe UI" w:cs="Segoe UI"/>
      <w:sz w:val="18"/>
      <w:szCs w:val="18"/>
      <w:lang w:val="en-AU" w:eastAsia="en-AU"/>
    </w:rPr>
  </w:style>
  <w:style w:type="paragraph" w:customStyle="1" w:styleId="MathematicaCellInput">
    <w:name w:val="MathematicaCellInput"/>
    <w:rsid w:val="0016494E"/>
    <w:pPr>
      <w:autoSpaceDE w:val="0"/>
      <w:autoSpaceDN w:val="0"/>
      <w:adjustRightInd w:val="0"/>
    </w:pPr>
    <w:rPr>
      <w:rFonts w:ascii="Times" w:hAnsi="Times" w:cs="Times"/>
      <w:sz w:val="26"/>
      <w:szCs w:val="26"/>
    </w:rPr>
  </w:style>
  <w:style w:type="character" w:styleId="UnresolvedMention">
    <w:name w:val="Unresolved Mention"/>
    <w:basedOn w:val="DefaultParagraphFont"/>
    <w:uiPriority w:val="99"/>
    <w:semiHidden/>
    <w:unhideWhenUsed/>
    <w:rsid w:val="00B237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8795648">
      <w:bodyDiv w:val="1"/>
      <w:marLeft w:val="0"/>
      <w:marRight w:val="0"/>
      <w:marTop w:val="0"/>
      <w:marBottom w:val="0"/>
      <w:divBdr>
        <w:top w:val="none" w:sz="0" w:space="0" w:color="auto"/>
        <w:left w:val="none" w:sz="0" w:space="0" w:color="auto"/>
        <w:bottom w:val="none" w:sz="0" w:space="0" w:color="auto"/>
        <w:right w:val="none" w:sz="0" w:space="0" w:color="auto"/>
      </w:divBdr>
      <w:divsChild>
        <w:div w:id="1863007016">
          <w:marLeft w:val="0"/>
          <w:marRight w:val="0"/>
          <w:marTop w:val="0"/>
          <w:marBottom w:val="0"/>
          <w:divBdr>
            <w:top w:val="none" w:sz="0" w:space="0" w:color="auto"/>
            <w:left w:val="none" w:sz="0" w:space="0" w:color="auto"/>
            <w:bottom w:val="none" w:sz="0" w:space="0" w:color="auto"/>
            <w:right w:val="none" w:sz="0" w:space="0" w:color="auto"/>
          </w:divBdr>
          <w:divsChild>
            <w:div w:id="775297242">
              <w:marLeft w:val="0"/>
              <w:marRight w:val="0"/>
              <w:marTop w:val="0"/>
              <w:marBottom w:val="0"/>
              <w:divBdr>
                <w:top w:val="none" w:sz="0" w:space="0" w:color="auto"/>
                <w:left w:val="none" w:sz="0" w:space="0" w:color="auto"/>
                <w:bottom w:val="none" w:sz="0" w:space="0" w:color="auto"/>
                <w:right w:val="none" w:sz="0" w:space="0" w:color="auto"/>
              </w:divBdr>
              <w:divsChild>
                <w:div w:id="310142384">
                  <w:marLeft w:val="-3150"/>
                  <w:marRight w:val="0"/>
                  <w:marTop w:val="0"/>
                  <w:marBottom w:val="0"/>
                  <w:divBdr>
                    <w:top w:val="none" w:sz="0" w:space="0" w:color="auto"/>
                    <w:left w:val="none" w:sz="0" w:space="0" w:color="auto"/>
                    <w:bottom w:val="none" w:sz="0" w:space="0" w:color="auto"/>
                    <w:right w:val="none" w:sz="0" w:space="0" w:color="auto"/>
                  </w:divBdr>
                  <w:divsChild>
                    <w:div w:id="1982617683">
                      <w:marLeft w:val="3150"/>
                      <w:marRight w:val="0"/>
                      <w:marTop w:val="0"/>
                      <w:marBottom w:val="0"/>
                      <w:divBdr>
                        <w:top w:val="none" w:sz="0" w:space="0" w:color="auto"/>
                        <w:left w:val="none" w:sz="0" w:space="0" w:color="auto"/>
                        <w:bottom w:val="none" w:sz="0" w:space="0" w:color="auto"/>
                        <w:right w:val="none" w:sz="0" w:space="0" w:color="auto"/>
                      </w:divBdr>
                      <w:divsChild>
                        <w:div w:id="2095853901">
                          <w:marLeft w:val="0"/>
                          <w:marRight w:val="0"/>
                          <w:marTop w:val="0"/>
                          <w:marBottom w:val="0"/>
                          <w:divBdr>
                            <w:top w:val="none" w:sz="0" w:space="0" w:color="auto"/>
                            <w:left w:val="none" w:sz="0" w:space="0" w:color="auto"/>
                            <w:bottom w:val="none" w:sz="0" w:space="0" w:color="auto"/>
                            <w:right w:val="none" w:sz="0" w:space="0" w:color="auto"/>
                          </w:divBdr>
                          <w:divsChild>
                            <w:div w:id="1165823110">
                              <w:marLeft w:val="-150"/>
                              <w:marRight w:val="0"/>
                              <w:marTop w:val="0"/>
                              <w:marBottom w:val="0"/>
                              <w:divBdr>
                                <w:top w:val="none" w:sz="0" w:space="0" w:color="auto"/>
                                <w:left w:val="none" w:sz="0" w:space="0" w:color="auto"/>
                                <w:bottom w:val="none" w:sz="0" w:space="0" w:color="auto"/>
                                <w:right w:val="none" w:sz="0" w:space="0" w:color="auto"/>
                              </w:divBdr>
                              <w:divsChild>
                                <w:div w:id="2073042341">
                                  <w:marLeft w:val="0"/>
                                  <w:marRight w:val="0"/>
                                  <w:marTop w:val="0"/>
                                  <w:marBottom w:val="0"/>
                                  <w:divBdr>
                                    <w:top w:val="none" w:sz="0" w:space="0" w:color="auto"/>
                                    <w:left w:val="none" w:sz="0" w:space="0" w:color="auto"/>
                                    <w:bottom w:val="none" w:sz="0" w:space="0" w:color="auto"/>
                                    <w:right w:val="none" w:sz="0" w:space="0" w:color="auto"/>
                                  </w:divBdr>
                                  <w:divsChild>
                                    <w:div w:id="2778996">
                                      <w:marLeft w:val="-390"/>
                                      <w:marRight w:val="-390"/>
                                      <w:marTop w:val="0"/>
                                      <w:marBottom w:val="360"/>
                                      <w:divBdr>
                                        <w:top w:val="none" w:sz="0" w:space="0" w:color="auto"/>
                                        <w:left w:val="none" w:sz="0" w:space="0" w:color="auto"/>
                                        <w:bottom w:val="single" w:sz="6" w:space="18" w:color="E9EEF3"/>
                                        <w:right w:val="none" w:sz="0" w:space="0" w:color="auto"/>
                                      </w:divBdr>
                                      <w:divsChild>
                                        <w:div w:id="1983650514">
                                          <w:marLeft w:val="0"/>
                                          <w:marRight w:val="0"/>
                                          <w:marTop w:val="144"/>
                                          <w:marBottom w:val="144"/>
                                          <w:divBdr>
                                            <w:top w:val="none" w:sz="0" w:space="0" w:color="auto"/>
                                            <w:left w:val="none" w:sz="0" w:space="0" w:color="auto"/>
                                            <w:bottom w:val="none" w:sz="0" w:space="0" w:color="auto"/>
                                            <w:right w:val="none" w:sz="0" w:space="0" w:color="auto"/>
                                          </w:divBdr>
                                          <w:divsChild>
                                            <w:div w:id="1429882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1537710">
      <w:bodyDiv w:val="1"/>
      <w:marLeft w:val="0"/>
      <w:marRight w:val="0"/>
      <w:marTop w:val="0"/>
      <w:marBottom w:val="0"/>
      <w:divBdr>
        <w:top w:val="none" w:sz="0" w:space="0" w:color="auto"/>
        <w:left w:val="none" w:sz="0" w:space="0" w:color="auto"/>
        <w:bottom w:val="none" w:sz="0" w:space="0" w:color="auto"/>
        <w:right w:val="none" w:sz="0" w:space="0" w:color="auto"/>
      </w:divBdr>
      <w:divsChild>
        <w:div w:id="1891113787">
          <w:marLeft w:val="0"/>
          <w:marRight w:val="0"/>
          <w:marTop w:val="0"/>
          <w:marBottom w:val="0"/>
          <w:divBdr>
            <w:top w:val="none" w:sz="0" w:space="0" w:color="auto"/>
            <w:left w:val="none" w:sz="0" w:space="0" w:color="auto"/>
            <w:bottom w:val="none" w:sz="0" w:space="0" w:color="auto"/>
            <w:right w:val="none" w:sz="0" w:space="0" w:color="auto"/>
          </w:divBdr>
          <w:divsChild>
            <w:div w:id="136459147">
              <w:marLeft w:val="0"/>
              <w:marRight w:val="0"/>
              <w:marTop w:val="0"/>
              <w:marBottom w:val="0"/>
              <w:divBdr>
                <w:top w:val="none" w:sz="0" w:space="0" w:color="auto"/>
                <w:left w:val="none" w:sz="0" w:space="0" w:color="auto"/>
                <w:bottom w:val="none" w:sz="0" w:space="0" w:color="auto"/>
                <w:right w:val="none" w:sz="0" w:space="0" w:color="auto"/>
              </w:divBdr>
              <w:divsChild>
                <w:div w:id="523979995">
                  <w:marLeft w:val="-3150"/>
                  <w:marRight w:val="0"/>
                  <w:marTop w:val="0"/>
                  <w:marBottom w:val="0"/>
                  <w:divBdr>
                    <w:top w:val="none" w:sz="0" w:space="0" w:color="auto"/>
                    <w:left w:val="none" w:sz="0" w:space="0" w:color="auto"/>
                    <w:bottom w:val="none" w:sz="0" w:space="0" w:color="auto"/>
                    <w:right w:val="none" w:sz="0" w:space="0" w:color="auto"/>
                  </w:divBdr>
                  <w:divsChild>
                    <w:div w:id="1798329844">
                      <w:marLeft w:val="3150"/>
                      <w:marRight w:val="0"/>
                      <w:marTop w:val="0"/>
                      <w:marBottom w:val="0"/>
                      <w:divBdr>
                        <w:top w:val="none" w:sz="0" w:space="0" w:color="auto"/>
                        <w:left w:val="none" w:sz="0" w:space="0" w:color="auto"/>
                        <w:bottom w:val="none" w:sz="0" w:space="0" w:color="auto"/>
                        <w:right w:val="none" w:sz="0" w:space="0" w:color="auto"/>
                      </w:divBdr>
                      <w:divsChild>
                        <w:div w:id="1939363448">
                          <w:marLeft w:val="0"/>
                          <w:marRight w:val="0"/>
                          <w:marTop w:val="0"/>
                          <w:marBottom w:val="0"/>
                          <w:divBdr>
                            <w:top w:val="none" w:sz="0" w:space="0" w:color="auto"/>
                            <w:left w:val="none" w:sz="0" w:space="0" w:color="auto"/>
                            <w:bottom w:val="none" w:sz="0" w:space="0" w:color="auto"/>
                            <w:right w:val="none" w:sz="0" w:space="0" w:color="auto"/>
                          </w:divBdr>
                          <w:divsChild>
                            <w:div w:id="1924754856">
                              <w:marLeft w:val="-150"/>
                              <w:marRight w:val="0"/>
                              <w:marTop w:val="0"/>
                              <w:marBottom w:val="0"/>
                              <w:divBdr>
                                <w:top w:val="none" w:sz="0" w:space="0" w:color="auto"/>
                                <w:left w:val="none" w:sz="0" w:space="0" w:color="auto"/>
                                <w:bottom w:val="none" w:sz="0" w:space="0" w:color="auto"/>
                                <w:right w:val="none" w:sz="0" w:space="0" w:color="auto"/>
                              </w:divBdr>
                              <w:divsChild>
                                <w:div w:id="130562595">
                                  <w:marLeft w:val="0"/>
                                  <w:marRight w:val="0"/>
                                  <w:marTop w:val="0"/>
                                  <w:marBottom w:val="0"/>
                                  <w:divBdr>
                                    <w:top w:val="none" w:sz="0" w:space="0" w:color="auto"/>
                                    <w:left w:val="none" w:sz="0" w:space="0" w:color="auto"/>
                                    <w:bottom w:val="none" w:sz="0" w:space="0" w:color="auto"/>
                                    <w:right w:val="none" w:sz="0" w:space="0" w:color="auto"/>
                                  </w:divBdr>
                                  <w:divsChild>
                                    <w:div w:id="1356538162">
                                      <w:marLeft w:val="-390"/>
                                      <w:marRight w:val="-390"/>
                                      <w:marTop w:val="0"/>
                                      <w:marBottom w:val="360"/>
                                      <w:divBdr>
                                        <w:top w:val="none" w:sz="0" w:space="0" w:color="auto"/>
                                        <w:left w:val="none" w:sz="0" w:space="0" w:color="auto"/>
                                        <w:bottom w:val="single" w:sz="6" w:space="18" w:color="E9EEF3"/>
                                        <w:right w:val="none" w:sz="0" w:space="0" w:color="auto"/>
                                      </w:divBdr>
                                      <w:divsChild>
                                        <w:div w:id="2128814204">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image" Target="media/image6.wmf"/><Relationship Id="rId26" Type="http://schemas.openxmlformats.org/officeDocument/2006/relationships/hyperlink" Target="https://www.wolfram.com/engine/?source=nav" TargetMode="External"/><Relationship Id="rId21" Type="http://schemas.openxmlformats.org/officeDocument/2006/relationships/image" Target="media/image8.PNG"/><Relationship Id="rId34" Type="http://schemas.openxmlformats.org/officeDocument/2006/relationships/image" Target="media/image16.jpeg"/><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5.jpg"/><Relationship Id="rId25" Type="http://schemas.openxmlformats.org/officeDocument/2006/relationships/header" Target="header1.xml"/><Relationship Id="rId33" Type="http://schemas.openxmlformats.org/officeDocument/2006/relationships/image" Target="media/image15.jpe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image" Target="media/image7.jpg"/><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olfram.com/engine/" TargetMode="External"/><Relationship Id="rId24" Type="http://schemas.openxmlformats.org/officeDocument/2006/relationships/image" Target="media/image11.jpg"/><Relationship Id="rId32" Type="http://schemas.openxmlformats.org/officeDocument/2006/relationships/image" Target="media/image14.jpe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10.jpg"/><Relationship Id="rId28" Type="http://schemas.openxmlformats.org/officeDocument/2006/relationships/hyperlink" Target="http://bigg.ucsd.edu/models" TargetMode="External"/><Relationship Id="rId36" Type="http://schemas.openxmlformats.org/officeDocument/2006/relationships/image" Target="media/image18.jpeg"/><Relationship Id="rId10" Type="http://schemas.openxmlformats.org/officeDocument/2006/relationships/hyperlink" Target="https://www.wolfram.com/cloud/" TargetMode="External"/><Relationship Id="rId19" Type="http://schemas.openxmlformats.org/officeDocument/2006/relationships/oleObject" Target="embeddings/oleObject2.bin"/><Relationship Id="rId31"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hyperlink" Target="http://www.wolfram.com/" TargetMode="External"/><Relationship Id="rId14" Type="http://schemas.openxmlformats.org/officeDocument/2006/relationships/image" Target="media/image3.wmf"/><Relationship Id="rId22" Type="http://schemas.openxmlformats.org/officeDocument/2006/relationships/image" Target="media/image9.tmp"/><Relationship Id="rId27" Type="http://schemas.openxmlformats.org/officeDocument/2006/relationships/hyperlink" Target="https://doi.org/10.1038/s41596-018-0098-2" TargetMode="External"/><Relationship Id="rId30" Type="http://schemas.openxmlformats.org/officeDocument/2006/relationships/image" Target="media/image13.wmf"/><Relationship Id="rId35" Type="http://schemas.openxmlformats.org/officeDocument/2006/relationships/image" Target="media/image17.jpeg"/><Relationship Id="rId8" Type="http://schemas.openxmlformats.org/officeDocument/2006/relationships/hyperlink" Target="http://www.gnu.org/licenses/"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168A0A-BA3D-4A7E-8657-B4119D305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18971</TotalTime>
  <Pages>39</Pages>
  <Words>14108</Words>
  <Characters>80421</Characters>
  <Application>Microsoft Office Word</Application>
  <DocSecurity>0</DocSecurity>
  <Lines>670</Lines>
  <Paragraphs>188</Paragraphs>
  <ScaleCrop>false</ScaleCrop>
  <HeadingPairs>
    <vt:vector size="2" baseType="variant">
      <vt:variant>
        <vt:lpstr>Title</vt:lpstr>
      </vt:variant>
      <vt:variant>
        <vt:i4>1</vt:i4>
      </vt:variant>
    </vt:vector>
  </HeadingPairs>
  <TitlesOfParts>
    <vt:vector size="1" baseType="lpstr">
      <vt:lpstr>USER GUIDE</vt:lpstr>
    </vt:vector>
  </TitlesOfParts>
  <Company>Lincoln University</Company>
  <LinksUpToDate>false</LinksUpToDate>
  <CharactersWithSpaces>94341</CharactersWithSpaces>
  <SharedDoc>false</SharedDoc>
  <HLinks>
    <vt:vector size="192" baseType="variant">
      <vt:variant>
        <vt:i4>4980739</vt:i4>
      </vt:variant>
      <vt:variant>
        <vt:i4>216</vt:i4>
      </vt:variant>
      <vt:variant>
        <vt:i4>0</vt:i4>
      </vt:variant>
      <vt:variant>
        <vt:i4>5</vt:i4>
      </vt:variant>
      <vt:variant>
        <vt:lpwstr>http://www.iconceptpress.com/books/aPracticalGuideToBioinformaticsAnalysis/index.php</vt:lpwstr>
      </vt:variant>
      <vt:variant>
        <vt:lpwstr/>
      </vt:variant>
      <vt:variant>
        <vt:i4>4915227</vt:i4>
      </vt:variant>
      <vt:variant>
        <vt:i4>177</vt:i4>
      </vt:variant>
      <vt:variant>
        <vt:i4>0</vt:i4>
      </vt:variant>
      <vt:variant>
        <vt:i4>5</vt:i4>
      </vt:variant>
      <vt:variant>
        <vt:lpwstr>ftp://ftp.bioinformatics.org/pub/netsplitter/</vt:lpwstr>
      </vt:variant>
      <vt:variant>
        <vt:lpwstr/>
      </vt:variant>
      <vt:variant>
        <vt:i4>6160508</vt:i4>
      </vt:variant>
      <vt:variant>
        <vt:i4>174</vt:i4>
      </vt:variant>
      <vt:variant>
        <vt:i4>0</vt:i4>
      </vt:variant>
      <vt:variant>
        <vt:i4>5</vt:i4>
      </vt:variant>
      <vt:variant>
        <vt:lpwstr>http://www.bioinformatics.org/groups/?group_id=1067</vt:lpwstr>
      </vt:variant>
      <vt:variant>
        <vt:lpwstr/>
      </vt:variant>
      <vt:variant>
        <vt:i4>2162809</vt:i4>
      </vt:variant>
      <vt:variant>
        <vt:i4>171</vt:i4>
      </vt:variant>
      <vt:variant>
        <vt:i4>0</vt:i4>
      </vt:variant>
      <vt:variant>
        <vt:i4>5</vt:i4>
      </vt:variant>
      <vt:variant>
        <vt:lpwstr>http://www.wolfram.com/</vt:lpwstr>
      </vt:variant>
      <vt:variant>
        <vt:lpwstr/>
      </vt:variant>
      <vt:variant>
        <vt:i4>1572923</vt:i4>
      </vt:variant>
      <vt:variant>
        <vt:i4>164</vt:i4>
      </vt:variant>
      <vt:variant>
        <vt:i4>0</vt:i4>
      </vt:variant>
      <vt:variant>
        <vt:i4>5</vt:i4>
      </vt:variant>
      <vt:variant>
        <vt:lpwstr/>
      </vt:variant>
      <vt:variant>
        <vt:lpwstr>_Toc299106012</vt:lpwstr>
      </vt:variant>
      <vt:variant>
        <vt:i4>1572923</vt:i4>
      </vt:variant>
      <vt:variant>
        <vt:i4>158</vt:i4>
      </vt:variant>
      <vt:variant>
        <vt:i4>0</vt:i4>
      </vt:variant>
      <vt:variant>
        <vt:i4>5</vt:i4>
      </vt:variant>
      <vt:variant>
        <vt:lpwstr/>
      </vt:variant>
      <vt:variant>
        <vt:lpwstr>_Toc299106011</vt:lpwstr>
      </vt:variant>
      <vt:variant>
        <vt:i4>1572923</vt:i4>
      </vt:variant>
      <vt:variant>
        <vt:i4>152</vt:i4>
      </vt:variant>
      <vt:variant>
        <vt:i4>0</vt:i4>
      </vt:variant>
      <vt:variant>
        <vt:i4>5</vt:i4>
      </vt:variant>
      <vt:variant>
        <vt:lpwstr/>
      </vt:variant>
      <vt:variant>
        <vt:lpwstr>_Toc299106010</vt:lpwstr>
      </vt:variant>
      <vt:variant>
        <vt:i4>1638459</vt:i4>
      </vt:variant>
      <vt:variant>
        <vt:i4>146</vt:i4>
      </vt:variant>
      <vt:variant>
        <vt:i4>0</vt:i4>
      </vt:variant>
      <vt:variant>
        <vt:i4>5</vt:i4>
      </vt:variant>
      <vt:variant>
        <vt:lpwstr/>
      </vt:variant>
      <vt:variant>
        <vt:lpwstr>_Toc299106009</vt:lpwstr>
      </vt:variant>
      <vt:variant>
        <vt:i4>1638459</vt:i4>
      </vt:variant>
      <vt:variant>
        <vt:i4>140</vt:i4>
      </vt:variant>
      <vt:variant>
        <vt:i4>0</vt:i4>
      </vt:variant>
      <vt:variant>
        <vt:i4>5</vt:i4>
      </vt:variant>
      <vt:variant>
        <vt:lpwstr/>
      </vt:variant>
      <vt:variant>
        <vt:lpwstr>_Toc299106008</vt:lpwstr>
      </vt:variant>
      <vt:variant>
        <vt:i4>1638459</vt:i4>
      </vt:variant>
      <vt:variant>
        <vt:i4>134</vt:i4>
      </vt:variant>
      <vt:variant>
        <vt:i4>0</vt:i4>
      </vt:variant>
      <vt:variant>
        <vt:i4>5</vt:i4>
      </vt:variant>
      <vt:variant>
        <vt:lpwstr/>
      </vt:variant>
      <vt:variant>
        <vt:lpwstr>_Toc299106007</vt:lpwstr>
      </vt:variant>
      <vt:variant>
        <vt:i4>1638459</vt:i4>
      </vt:variant>
      <vt:variant>
        <vt:i4>128</vt:i4>
      </vt:variant>
      <vt:variant>
        <vt:i4>0</vt:i4>
      </vt:variant>
      <vt:variant>
        <vt:i4>5</vt:i4>
      </vt:variant>
      <vt:variant>
        <vt:lpwstr/>
      </vt:variant>
      <vt:variant>
        <vt:lpwstr>_Toc299106006</vt:lpwstr>
      </vt:variant>
      <vt:variant>
        <vt:i4>1638459</vt:i4>
      </vt:variant>
      <vt:variant>
        <vt:i4>122</vt:i4>
      </vt:variant>
      <vt:variant>
        <vt:i4>0</vt:i4>
      </vt:variant>
      <vt:variant>
        <vt:i4>5</vt:i4>
      </vt:variant>
      <vt:variant>
        <vt:lpwstr/>
      </vt:variant>
      <vt:variant>
        <vt:lpwstr>_Toc299106005</vt:lpwstr>
      </vt:variant>
      <vt:variant>
        <vt:i4>1638459</vt:i4>
      </vt:variant>
      <vt:variant>
        <vt:i4>116</vt:i4>
      </vt:variant>
      <vt:variant>
        <vt:i4>0</vt:i4>
      </vt:variant>
      <vt:variant>
        <vt:i4>5</vt:i4>
      </vt:variant>
      <vt:variant>
        <vt:lpwstr/>
      </vt:variant>
      <vt:variant>
        <vt:lpwstr>_Toc299106004</vt:lpwstr>
      </vt:variant>
      <vt:variant>
        <vt:i4>1638459</vt:i4>
      </vt:variant>
      <vt:variant>
        <vt:i4>110</vt:i4>
      </vt:variant>
      <vt:variant>
        <vt:i4>0</vt:i4>
      </vt:variant>
      <vt:variant>
        <vt:i4>5</vt:i4>
      </vt:variant>
      <vt:variant>
        <vt:lpwstr/>
      </vt:variant>
      <vt:variant>
        <vt:lpwstr>_Toc299106003</vt:lpwstr>
      </vt:variant>
      <vt:variant>
        <vt:i4>1638459</vt:i4>
      </vt:variant>
      <vt:variant>
        <vt:i4>104</vt:i4>
      </vt:variant>
      <vt:variant>
        <vt:i4>0</vt:i4>
      </vt:variant>
      <vt:variant>
        <vt:i4>5</vt:i4>
      </vt:variant>
      <vt:variant>
        <vt:lpwstr/>
      </vt:variant>
      <vt:variant>
        <vt:lpwstr>_Toc299106002</vt:lpwstr>
      </vt:variant>
      <vt:variant>
        <vt:i4>1638459</vt:i4>
      </vt:variant>
      <vt:variant>
        <vt:i4>98</vt:i4>
      </vt:variant>
      <vt:variant>
        <vt:i4>0</vt:i4>
      </vt:variant>
      <vt:variant>
        <vt:i4>5</vt:i4>
      </vt:variant>
      <vt:variant>
        <vt:lpwstr/>
      </vt:variant>
      <vt:variant>
        <vt:lpwstr>_Toc299106001</vt:lpwstr>
      </vt:variant>
      <vt:variant>
        <vt:i4>1638459</vt:i4>
      </vt:variant>
      <vt:variant>
        <vt:i4>92</vt:i4>
      </vt:variant>
      <vt:variant>
        <vt:i4>0</vt:i4>
      </vt:variant>
      <vt:variant>
        <vt:i4>5</vt:i4>
      </vt:variant>
      <vt:variant>
        <vt:lpwstr/>
      </vt:variant>
      <vt:variant>
        <vt:lpwstr>_Toc299106000</vt:lpwstr>
      </vt:variant>
      <vt:variant>
        <vt:i4>1245234</vt:i4>
      </vt:variant>
      <vt:variant>
        <vt:i4>86</vt:i4>
      </vt:variant>
      <vt:variant>
        <vt:i4>0</vt:i4>
      </vt:variant>
      <vt:variant>
        <vt:i4>5</vt:i4>
      </vt:variant>
      <vt:variant>
        <vt:lpwstr/>
      </vt:variant>
      <vt:variant>
        <vt:lpwstr>_Toc299105999</vt:lpwstr>
      </vt:variant>
      <vt:variant>
        <vt:i4>1245234</vt:i4>
      </vt:variant>
      <vt:variant>
        <vt:i4>80</vt:i4>
      </vt:variant>
      <vt:variant>
        <vt:i4>0</vt:i4>
      </vt:variant>
      <vt:variant>
        <vt:i4>5</vt:i4>
      </vt:variant>
      <vt:variant>
        <vt:lpwstr/>
      </vt:variant>
      <vt:variant>
        <vt:lpwstr>_Toc299105998</vt:lpwstr>
      </vt:variant>
      <vt:variant>
        <vt:i4>1245234</vt:i4>
      </vt:variant>
      <vt:variant>
        <vt:i4>74</vt:i4>
      </vt:variant>
      <vt:variant>
        <vt:i4>0</vt:i4>
      </vt:variant>
      <vt:variant>
        <vt:i4>5</vt:i4>
      </vt:variant>
      <vt:variant>
        <vt:lpwstr/>
      </vt:variant>
      <vt:variant>
        <vt:lpwstr>_Toc299105997</vt:lpwstr>
      </vt:variant>
      <vt:variant>
        <vt:i4>1245234</vt:i4>
      </vt:variant>
      <vt:variant>
        <vt:i4>68</vt:i4>
      </vt:variant>
      <vt:variant>
        <vt:i4>0</vt:i4>
      </vt:variant>
      <vt:variant>
        <vt:i4>5</vt:i4>
      </vt:variant>
      <vt:variant>
        <vt:lpwstr/>
      </vt:variant>
      <vt:variant>
        <vt:lpwstr>_Toc299105996</vt:lpwstr>
      </vt:variant>
      <vt:variant>
        <vt:i4>1245234</vt:i4>
      </vt:variant>
      <vt:variant>
        <vt:i4>62</vt:i4>
      </vt:variant>
      <vt:variant>
        <vt:i4>0</vt:i4>
      </vt:variant>
      <vt:variant>
        <vt:i4>5</vt:i4>
      </vt:variant>
      <vt:variant>
        <vt:lpwstr/>
      </vt:variant>
      <vt:variant>
        <vt:lpwstr>_Toc299105995</vt:lpwstr>
      </vt:variant>
      <vt:variant>
        <vt:i4>1245234</vt:i4>
      </vt:variant>
      <vt:variant>
        <vt:i4>56</vt:i4>
      </vt:variant>
      <vt:variant>
        <vt:i4>0</vt:i4>
      </vt:variant>
      <vt:variant>
        <vt:i4>5</vt:i4>
      </vt:variant>
      <vt:variant>
        <vt:lpwstr/>
      </vt:variant>
      <vt:variant>
        <vt:lpwstr>_Toc299105994</vt:lpwstr>
      </vt:variant>
      <vt:variant>
        <vt:i4>1245234</vt:i4>
      </vt:variant>
      <vt:variant>
        <vt:i4>50</vt:i4>
      </vt:variant>
      <vt:variant>
        <vt:i4>0</vt:i4>
      </vt:variant>
      <vt:variant>
        <vt:i4>5</vt:i4>
      </vt:variant>
      <vt:variant>
        <vt:lpwstr/>
      </vt:variant>
      <vt:variant>
        <vt:lpwstr>_Toc299105993</vt:lpwstr>
      </vt:variant>
      <vt:variant>
        <vt:i4>1245234</vt:i4>
      </vt:variant>
      <vt:variant>
        <vt:i4>44</vt:i4>
      </vt:variant>
      <vt:variant>
        <vt:i4>0</vt:i4>
      </vt:variant>
      <vt:variant>
        <vt:i4>5</vt:i4>
      </vt:variant>
      <vt:variant>
        <vt:lpwstr/>
      </vt:variant>
      <vt:variant>
        <vt:lpwstr>_Toc299105992</vt:lpwstr>
      </vt:variant>
      <vt:variant>
        <vt:i4>1245234</vt:i4>
      </vt:variant>
      <vt:variant>
        <vt:i4>38</vt:i4>
      </vt:variant>
      <vt:variant>
        <vt:i4>0</vt:i4>
      </vt:variant>
      <vt:variant>
        <vt:i4>5</vt:i4>
      </vt:variant>
      <vt:variant>
        <vt:lpwstr/>
      </vt:variant>
      <vt:variant>
        <vt:lpwstr>_Toc299105991</vt:lpwstr>
      </vt:variant>
      <vt:variant>
        <vt:i4>1245234</vt:i4>
      </vt:variant>
      <vt:variant>
        <vt:i4>32</vt:i4>
      </vt:variant>
      <vt:variant>
        <vt:i4>0</vt:i4>
      </vt:variant>
      <vt:variant>
        <vt:i4>5</vt:i4>
      </vt:variant>
      <vt:variant>
        <vt:lpwstr/>
      </vt:variant>
      <vt:variant>
        <vt:lpwstr>_Toc299105990</vt:lpwstr>
      </vt:variant>
      <vt:variant>
        <vt:i4>1179698</vt:i4>
      </vt:variant>
      <vt:variant>
        <vt:i4>26</vt:i4>
      </vt:variant>
      <vt:variant>
        <vt:i4>0</vt:i4>
      </vt:variant>
      <vt:variant>
        <vt:i4>5</vt:i4>
      </vt:variant>
      <vt:variant>
        <vt:lpwstr/>
      </vt:variant>
      <vt:variant>
        <vt:lpwstr>_Toc299105989</vt:lpwstr>
      </vt:variant>
      <vt:variant>
        <vt:i4>1179698</vt:i4>
      </vt:variant>
      <vt:variant>
        <vt:i4>20</vt:i4>
      </vt:variant>
      <vt:variant>
        <vt:i4>0</vt:i4>
      </vt:variant>
      <vt:variant>
        <vt:i4>5</vt:i4>
      </vt:variant>
      <vt:variant>
        <vt:lpwstr/>
      </vt:variant>
      <vt:variant>
        <vt:lpwstr>_Toc299105988</vt:lpwstr>
      </vt:variant>
      <vt:variant>
        <vt:i4>1179698</vt:i4>
      </vt:variant>
      <vt:variant>
        <vt:i4>14</vt:i4>
      </vt:variant>
      <vt:variant>
        <vt:i4>0</vt:i4>
      </vt:variant>
      <vt:variant>
        <vt:i4>5</vt:i4>
      </vt:variant>
      <vt:variant>
        <vt:lpwstr/>
      </vt:variant>
      <vt:variant>
        <vt:lpwstr>_Toc299105987</vt:lpwstr>
      </vt:variant>
      <vt:variant>
        <vt:i4>1179698</vt:i4>
      </vt:variant>
      <vt:variant>
        <vt:i4>8</vt:i4>
      </vt:variant>
      <vt:variant>
        <vt:i4>0</vt:i4>
      </vt:variant>
      <vt:variant>
        <vt:i4>5</vt:i4>
      </vt:variant>
      <vt:variant>
        <vt:lpwstr/>
      </vt:variant>
      <vt:variant>
        <vt:lpwstr>_Toc299105986</vt:lpwstr>
      </vt:variant>
      <vt:variant>
        <vt:i4>1179698</vt:i4>
      </vt:variant>
      <vt:variant>
        <vt:i4>2</vt:i4>
      </vt:variant>
      <vt:variant>
        <vt:i4>0</vt:i4>
      </vt:variant>
      <vt:variant>
        <vt:i4>5</vt:i4>
      </vt:variant>
      <vt:variant>
        <vt:lpwstr/>
      </vt:variant>
      <vt:variant>
        <vt:lpwstr>_Toc299105985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Wynand Verwoerd</dc:creator>
  <dc:description>Version 1.2</dc:description>
  <cp:lastModifiedBy>Wynand</cp:lastModifiedBy>
  <cp:revision>142</cp:revision>
  <cp:lastPrinted>2022-01-26T08:44:00Z</cp:lastPrinted>
  <dcterms:created xsi:type="dcterms:W3CDTF">2011-09-08T23:14:00Z</dcterms:created>
  <dcterms:modified xsi:type="dcterms:W3CDTF">2022-01-26T08:45:00Z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1f2102c1-2508-3249-bfdd-9a05d98c2839</vt:lpwstr>
  </property>
  <property fmtid="{D5CDD505-2E9C-101B-9397-08002B2CF9AE}" pid="25" name="Mendeley Citation Style_1">
    <vt:lpwstr>http://www.zotero.org/styles/ieee</vt:lpwstr>
  </property>
  <property fmtid="{D5CDD505-2E9C-101B-9397-08002B2CF9AE}" pid="26" name="MTEquationNumber2">
    <vt:lpwstr>(#S1.#E1)</vt:lpwstr>
  </property>
  <property fmtid="{D5CDD505-2E9C-101B-9397-08002B2CF9AE}" pid="27" name="MTEquationSection">
    <vt:lpwstr>1</vt:lpwstr>
  </property>
</Properties>
</file>